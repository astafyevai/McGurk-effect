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7AE" w:rsidRDefault="009364DC" w:rsidP="00323421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>
        <w:rPr>
          <w:caps/>
          <w:sz w:val="28"/>
          <w:szCs w:val="28"/>
        </w:rPr>
        <w:t>Правительство Российской Федерации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>
        <w:rPr>
          <w:caps/>
          <w:sz w:val="28"/>
          <w:szCs w:val="28"/>
        </w:rPr>
        <w:t>Ф</w:t>
      </w:r>
      <w:r>
        <w:rPr>
          <w:sz w:val="28"/>
          <w:szCs w:val="28"/>
        </w:rPr>
        <w:t>едеральное государственное автономное образовательное учреждение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C357AE" w:rsidRDefault="00C357AE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>
        <w:rPr>
          <w:caps/>
          <w:sz w:val="28"/>
          <w:szCs w:val="28"/>
        </w:rPr>
        <w:t>Н</w:t>
      </w:r>
      <w:r>
        <w:rPr>
          <w:sz w:val="28"/>
          <w:szCs w:val="28"/>
        </w:rPr>
        <w:t>ациональный исследовательский университет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caps/>
          <w:sz w:val="28"/>
          <w:szCs w:val="28"/>
        </w:rPr>
      </w:pPr>
      <w:r>
        <w:rPr>
          <w:caps/>
          <w:sz w:val="28"/>
          <w:szCs w:val="28"/>
        </w:rPr>
        <w:t>«В</w:t>
      </w:r>
      <w:r>
        <w:rPr>
          <w:sz w:val="28"/>
          <w:szCs w:val="28"/>
        </w:rPr>
        <w:t>ысшая школа экономики</w:t>
      </w:r>
      <w:r>
        <w:rPr>
          <w:caps/>
          <w:sz w:val="28"/>
          <w:szCs w:val="28"/>
        </w:rPr>
        <w:t>»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  <w:r>
        <w:rPr>
          <w:sz w:val="28"/>
          <w:szCs w:val="28"/>
        </w:rPr>
        <w:t>Факультет гуманитарных наук</w:t>
      </w:r>
    </w:p>
    <w:p w:rsidR="00C357AE" w:rsidRDefault="00C357A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  <w:szCs w:val="28"/>
        </w:rPr>
      </w:pP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>
        <w:rPr>
          <w:sz w:val="26"/>
          <w:szCs w:val="26"/>
        </w:rPr>
        <w:t xml:space="preserve">Образовательная программа 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  <w:r>
        <w:rPr>
          <w:sz w:val="26"/>
          <w:szCs w:val="26"/>
        </w:rPr>
        <w:t xml:space="preserve"> «Фундаментальная и компьютерная лингвистика»</w:t>
      </w:r>
    </w:p>
    <w:p w:rsidR="00C357AE" w:rsidRDefault="00C357AE">
      <w:pPr>
        <w:pStyle w:val="FR1"/>
        <w:tabs>
          <w:tab w:val="left" w:pos="5420"/>
        </w:tabs>
        <w:spacing w:before="0" w:line="360" w:lineRule="auto"/>
        <w:ind w:left="0" w:right="0"/>
        <w:rPr>
          <w:sz w:val="26"/>
          <w:szCs w:val="26"/>
        </w:rPr>
      </w:pP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</w:rPr>
      </w:pPr>
      <w:r>
        <w:rPr>
          <w:sz w:val="28"/>
        </w:rPr>
        <w:t>КУРСОВАЯ РАБОТА</w:t>
      </w:r>
    </w:p>
    <w:p w:rsidR="00C357AE" w:rsidRDefault="00C357AE">
      <w:pPr>
        <w:pStyle w:val="FR1"/>
        <w:tabs>
          <w:tab w:val="left" w:pos="5420"/>
        </w:tabs>
        <w:spacing w:before="0" w:line="360" w:lineRule="auto"/>
        <w:ind w:left="0" w:right="0"/>
        <w:rPr>
          <w:sz w:val="28"/>
        </w:rPr>
      </w:pP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8"/>
        </w:rPr>
      </w:pPr>
      <w:r>
        <w:rPr>
          <w:b w:val="0"/>
          <w:sz w:val="28"/>
        </w:rPr>
        <w:t xml:space="preserve">На тему: “Исследование эффекта </w:t>
      </w:r>
      <w:proofErr w:type="spellStart"/>
      <w:r>
        <w:rPr>
          <w:b w:val="0"/>
          <w:sz w:val="28"/>
        </w:rPr>
        <w:t>МакГурка</w:t>
      </w:r>
      <w:proofErr w:type="spellEnd"/>
      <w:r>
        <w:rPr>
          <w:b w:val="0"/>
          <w:sz w:val="28"/>
        </w:rPr>
        <w:t xml:space="preserve"> на материале русского языка”</w:t>
      </w:r>
    </w:p>
    <w:p w:rsidR="00C357AE" w:rsidRDefault="00C357AE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8"/>
        </w:rPr>
      </w:pPr>
    </w:p>
    <w:p w:rsidR="00C357AE" w:rsidRPr="00323421" w:rsidRDefault="009364DC" w:rsidP="0032342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i/>
          <w:sz w:val="28"/>
          <w:lang w:val="en-US"/>
        </w:rPr>
      </w:pPr>
      <w:r>
        <w:rPr>
          <w:b w:val="0"/>
          <w:i/>
          <w:sz w:val="28"/>
        </w:rPr>
        <w:t>Название</w:t>
      </w:r>
      <w:r>
        <w:rPr>
          <w:b w:val="0"/>
          <w:i/>
          <w:sz w:val="28"/>
          <w:lang w:val="en-US"/>
        </w:rPr>
        <w:t xml:space="preserve"> </w:t>
      </w:r>
      <w:r>
        <w:rPr>
          <w:b w:val="0"/>
          <w:i/>
          <w:sz w:val="28"/>
        </w:rPr>
        <w:t>темы</w:t>
      </w:r>
      <w:r>
        <w:rPr>
          <w:b w:val="0"/>
          <w:i/>
          <w:sz w:val="28"/>
          <w:lang w:val="en-US"/>
        </w:rPr>
        <w:t xml:space="preserve"> </w:t>
      </w:r>
      <w:r>
        <w:rPr>
          <w:b w:val="0"/>
          <w:i/>
          <w:sz w:val="28"/>
        </w:rPr>
        <w:t>на</w:t>
      </w:r>
      <w:r>
        <w:rPr>
          <w:b w:val="0"/>
          <w:i/>
          <w:sz w:val="28"/>
          <w:lang w:val="en-US"/>
        </w:rPr>
        <w:t xml:space="preserve"> </w:t>
      </w:r>
      <w:r>
        <w:rPr>
          <w:b w:val="0"/>
          <w:i/>
          <w:sz w:val="28"/>
        </w:rPr>
        <w:t>английском</w:t>
      </w:r>
      <w:r>
        <w:rPr>
          <w:b w:val="0"/>
          <w:i/>
          <w:sz w:val="28"/>
          <w:lang w:val="en-US"/>
        </w:rPr>
        <w:t>: “R</w:t>
      </w:r>
      <w:r w:rsidR="00323421">
        <w:rPr>
          <w:b w:val="0"/>
          <w:i/>
          <w:sz w:val="28"/>
          <w:lang w:val="en-US"/>
        </w:rPr>
        <w:t xml:space="preserve">esearch of </w:t>
      </w:r>
      <w:proofErr w:type="spellStart"/>
      <w:r w:rsidR="00323421">
        <w:rPr>
          <w:b w:val="0"/>
          <w:i/>
          <w:sz w:val="28"/>
          <w:lang w:val="en-US"/>
        </w:rPr>
        <w:t>McGurk</w:t>
      </w:r>
      <w:proofErr w:type="spellEnd"/>
      <w:r w:rsidR="00323421">
        <w:rPr>
          <w:b w:val="0"/>
          <w:i/>
          <w:sz w:val="28"/>
          <w:lang w:val="en-US"/>
        </w:rPr>
        <w:t xml:space="preserve"> effect: data from</w:t>
      </w:r>
      <w:r>
        <w:rPr>
          <w:b w:val="0"/>
          <w:i/>
          <w:sz w:val="28"/>
          <w:lang w:val="en-US"/>
        </w:rPr>
        <w:t xml:space="preserve"> Russian language”</w:t>
      </w:r>
    </w:p>
    <w:p w:rsidR="00C357AE" w:rsidRPr="00323421" w:rsidRDefault="00C357AE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sz w:val="28"/>
          <w:lang w:val="en-US"/>
        </w:rPr>
      </w:pPr>
    </w:p>
    <w:p w:rsidR="00C357AE" w:rsidRDefault="00C357AE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sz w:val="28"/>
          <w:lang w:val="en-US"/>
        </w:rPr>
      </w:pP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</w:rPr>
      </w:pPr>
      <w:r>
        <w:rPr>
          <w:b w:val="0"/>
          <w:sz w:val="28"/>
        </w:rPr>
        <w:t xml:space="preserve">Студентка 2 курса 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</w:rPr>
      </w:pPr>
      <w:r>
        <w:rPr>
          <w:b w:val="0"/>
          <w:sz w:val="28"/>
        </w:rPr>
        <w:t>группы № 151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</w:rPr>
      </w:pPr>
      <w:r>
        <w:rPr>
          <w:b w:val="0"/>
          <w:sz w:val="28"/>
        </w:rPr>
        <w:t>Астафьева Ирина Юрьевна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</w:rPr>
      </w:pPr>
      <w:r>
        <w:rPr>
          <w:b w:val="0"/>
          <w:sz w:val="28"/>
        </w:rPr>
        <w:t xml:space="preserve">Научный руководитель </w:t>
      </w:r>
    </w:p>
    <w:p w:rsidR="00C357AE" w:rsidRDefault="009364DC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</w:rPr>
      </w:pPr>
      <w:r>
        <w:rPr>
          <w:b w:val="0"/>
          <w:sz w:val="28"/>
        </w:rPr>
        <w:t>Мороз Георгий Алексеевич,</w:t>
      </w:r>
    </w:p>
    <w:p w:rsidR="00323421" w:rsidRDefault="009364DC" w:rsidP="00323421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  <w:lang w:val="en-US"/>
        </w:rPr>
      </w:pPr>
      <w:r>
        <w:rPr>
          <w:b w:val="0"/>
          <w:sz w:val="28"/>
        </w:rPr>
        <w:t>старший преподаватель</w:t>
      </w:r>
    </w:p>
    <w:p w:rsidR="00323421" w:rsidRDefault="00323421" w:rsidP="00323421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  <w:lang w:val="en-US"/>
        </w:rPr>
      </w:pPr>
    </w:p>
    <w:p w:rsidR="00323421" w:rsidRDefault="00323421" w:rsidP="00323421">
      <w:pPr>
        <w:pStyle w:val="FR1"/>
        <w:tabs>
          <w:tab w:val="left" w:pos="5420"/>
        </w:tabs>
        <w:spacing w:before="0" w:line="360" w:lineRule="auto"/>
        <w:ind w:left="0" w:right="0"/>
        <w:jc w:val="right"/>
        <w:rPr>
          <w:b w:val="0"/>
          <w:sz w:val="28"/>
          <w:lang w:val="en-US"/>
        </w:rPr>
      </w:pPr>
    </w:p>
    <w:p w:rsidR="00C357AE" w:rsidRPr="00323421" w:rsidRDefault="009364DC" w:rsidP="00323421">
      <w:pPr>
        <w:pStyle w:val="FR1"/>
        <w:tabs>
          <w:tab w:val="left" w:pos="5420"/>
        </w:tabs>
        <w:spacing w:before="0" w:line="360" w:lineRule="auto"/>
        <w:ind w:left="0" w:right="0"/>
        <w:rPr>
          <w:b w:val="0"/>
          <w:sz w:val="28"/>
        </w:rPr>
      </w:pPr>
      <w:r>
        <w:rPr>
          <w:sz w:val="28"/>
        </w:rPr>
        <w:t>Москв</w:t>
      </w:r>
      <w:r>
        <w:rPr>
          <w:sz w:val="28"/>
        </w:rPr>
        <w:softHyphen/>
      </w:r>
      <w:r>
        <w:rPr>
          <w:sz w:val="28"/>
        </w:rPr>
        <w:softHyphen/>
      </w:r>
      <w:r>
        <w:rPr>
          <w:sz w:val="28"/>
        </w:rPr>
        <w:softHyphen/>
        <w:t xml:space="preserve">а, </w:t>
      </w:r>
      <w:r w:rsidR="00323421">
        <w:rPr>
          <w:sz w:val="28"/>
        </w:rPr>
        <w:t xml:space="preserve">2017 </w:t>
      </w:r>
      <w:r>
        <w:rPr>
          <w:sz w:val="28"/>
        </w:rPr>
        <w:t>г.</w:t>
      </w:r>
    </w:p>
    <w:p w:rsidR="00C357AE" w:rsidRDefault="00C357AE">
      <w:pPr>
        <w:spacing w:line="240" w:lineRule="auto"/>
        <w:rPr>
          <w:b/>
          <w:sz w:val="26"/>
          <w:szCs w:val="26"/>
        </w:rPr>
      </w:pPr>
    </w:p>
    <w:bookmarkStart w:id="0" w:name="_Toc483388241" w:displacedByCustomXml="next"/>
    <w:sdt>
      <w:sdtPr>
        <w:rPr>
          <w:rFonts w:ascii="Arial" w:eastAsia="Arial Unicode MS" w:hAnsi="Arial" w:cs="Arial Unicode MS"/>
          <w:b w:val="0"/>
          <w:bCs w:val="0"/>
          <w:color w:val="000000"/>
          <w:sz w:val="22"/>
          <w:szCs w:val="22"/>
        </w:rPr>
        <w:id w:val="502097693"/>
        <w:docPartObj>
          <w:docPartGallery w:val="Table of Contents"/>
          <w:docPartUnique/>
        </w:docPartObj>
      </w:sdtPr>
      <w:sdtContent>
        <w:p w:rsidR="00C357AE" w:rsidRDefault="009364DC">
          <w:pPr>
            <w:pStyle w:val="1"/>
            <w:rPr>
              <w:rStyle w:val="ListLabel1"/>
              <w:rFonts w:eastAsiaTheme="majorEastAsia"/>
              <w:sz w:val="24"/>
              <w:szCs w:val="24"/>
            </w:rPr>
          </w:pPr>
          <w:r>
            <w:rPr>
              <w:rStyle w:val="ListLabel1"/>
              <w:rFonts w:eastAsiaTheme="majorEastAsia"/>
              <w:sz w:val="24"/>
              <w:szCs w:val="24"/>
            </w:rPr>
            <w:t>Оглавление</w:t>
          </w:r>
          <w:bookmarkEnd w:id="0"/>
        </w:p>
        <w:p w:rsidR="00C357AE" w:rsidRDefault="00C357AE">
          <w:pPr>
            <w:pStyle w:val="af"/>
          </w:pPr>
          <w:bookmarkStart w:id="1" w:name="_GoBack"/>
          <w:bookmarkEnd w:id="1"/>
        </w:p>
        <w:p w:rsidR="006E0597" w:rsidRDefault="009364DC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483388241" w:history="1">
            <w:r w:rsidR="006E0597" w:rsidRPr="0076424F">
              <w:rPr>
                <w:rStyle w:val="af7"/>
                <w:rFonts w:cs="Times New Roman"/>
                <w:noProof/>
              </w:rPr>
              <w:t>Оглавление</w:t>
            </w:r>
            <w:r w:rsidR="006E0597">
              <w:rPr>
                <w:noProof/>
                <w:webHidden/>
              </w:rPr>
              <w:tab/>
            </w:r>
            <w:r w:rsidR="006E0597">
              <w:rPr>
                <w:noProof/>
                <w:webHidden/>
              </w:rPr>
              <w:fldChar w:fldCharType="begin"/>
            </w:r>
            <w:r w:rsidR="006E0597">
              <w:rPr>
                <w:noProof/>
                <w:webHidden/>
              </w:rPr>
              <w:instrText xml:space="preserve"> PAGEREF _Toc483388241 \h </w:instrText>
            </w:r>
            <w:r w:rsidR="006E0597">
              <w:rPr>
                <w:noProof/>
                <w:webHidden/>
              </w:rPr>
            </w:r>
            <w:r w:rsidR="006E0597">
              <w:rPr>
                <w:noProof/>
                <w:webHidden/>
              </w:rPr>
              <w:fldChar w:fldCharType="separate"/>
            </w:r>
            <w:r w:rsidR="006E0597">
              <w:rPr>
                <w:noProof/>
                <w:webHidden/>
              </w:rPr>
              <w:t>2</w:t>
            </w:r>
            <w:r w:rsidR="006E0597"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2" w:history="1">
            <w:r w:rsidRPr="0076424F">
              <w:rPr>
                <w:rStyle w:val="af7"/>
                <w:rFonts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3" w:history="1">
            <w:r w:rsidRPr="0076424F">
              <w:rPr>
                <w:rStyle w:val="af7"/>
                <w:rFonts w:cs="Times New Roman"/>
                <w:noProof/>
              </w:rPr>
              <w:t>Методы проведения эксперимента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4" w:history="1">
            <w:r w:rsidRPr="0076424F">
              <w:rPr>
                <w:rStyle w:val="af7"/>
                <w:rFonts w:cs="Times New Roman"/>
                <w:noProof/>
              </w:rPr>
              <w:t>Анализ данных.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5" w:history="1">
            <w:r w:rsidRPr="0076424F">
              <w:rPr>
                <w:rStyle w:val="af7"/>
                <w:rFonts w:cs="Times New Roman"/>
                <w:noProof/>
              </w:rPr>
              <w:t>Заключение.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6" w:history="1">
            <w:r w:rsidRPr="0076424F">
              <w:rPr>
                <w:rStyle w:val="af7"/>
                <w:rFonts w:cs="Times New Roman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7" w:history="1">
            <w:r w:rsidRPr="0076424F">
              <w:rPr>
                <w:rStyle w:val="af7"/>
                <w:rFonts w:cs="Times New Roman"/>
                <w:noProof/>
              </w:rPr>
              <w:t>Приложение 1. Таблица стимулов.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8" w:history="1">
            <w:r w:rsidRPr="0076424F">
              <w:rPr>
                <w:rStyle w:val="af7"/>
                <w:rFonts w:cs="Times New Roman"/>
                <w:noProof/>
              </w:rPr>
              <w:t>Приложение 2. Стимулы.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49" w:history="1">
            <w:r w:rsidRPr="0076424F">
              <w:rPr>
                <w:rStyle w:val="af7"/>
                <w:rFonts w:cs="Times New Roman"/>
                <w:noProof/>
              </w:rPr>
              <w:t>Приложение 3. Филлеры.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50" w:history="1">
            <w:r w:rsidRPr="0076424F">
              <w:rPr>
                <w:rStyle w:val="af7"/>
                <w:rFonts w:cs="Times New Roman"/>
                <w:noProof/>
              </w:rPr>
              <w:t>Приложение № 4. Шаблон заявления об участии.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0597" w:rsidRDefault="006E0597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83388251" w:history="1">
            <w:r w:rsidRPr="0076424F">
              <w:rPr>
                <w:rStyle w:val="af7"/>
                <w:rFonts w:cs="Times New Roman"/>
                <w:noProof/>
              </w:rPr>
              <w:t>Приложение № 5. Таблица аудио и видео стимулов.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_Toc483388251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357AE" w:rsidRDefault="009364DC">
          <w:pPr>
            <w:rPr>
              <w:rFonts w:ascii="Brill" w:hAnsi="Brill"/>
            </w:rPr>
          </w:pPr>
          <w:r>
            <w:fldChar w:fldCharType="end"/>
          </w:r>
        </w:p>
      </w:sdtContent>
    </w:sdt>
    <w:p w:rsidR="00C357AE" w:rsidRDefault="009364DC">
      <w:pPr>
        <w:spacing w:line="240" w:lineRule="auto"/>
        <w:rPr>
          <w:rFonts w:ascii="Brill" w:hAnsi="Brill"/>
          <w:sz w:val="24"/>
          <w:szCs w:val="24"/>
        </w:rPr>
      </w:pPr>
      <w:r>
        <w:br w:type="page"/>
      </w:r>
    </w:p>
    <w:p w:rsidR="005B4822" w:rsidRDefault="009364DC" w:rsidP="005B4822">
      <w:pPr>
        <w:pStyle w:val="1"/>
        <w:rPr>
          <w:rStyle w:val="ListLabel1"/>
          <w:rFonts w:eastAsiaTheme="majorEastAsia"/>
          <w:sz w:val="24"/>
          <w:szCs w:val="24"/>
        </w:rPr>
      </w:pPr>
      <w:bookmarkStart w:id="2" w:name="_Toc483388242"/>
      <w:r>
        <w:rPr>
          <w:rStyle w:val="ListLabel1"/>
          <w:rFonts w:eastAsiaTheme="majorEastAsia"/>
          <w:sz w:val="24"/>
          <w:szCs w:val="24"/>
        </w:rPr>
        <w:lastRenderedPageBreak/>
        <w:t>Введени</w:t>
      </w:r>
      <w:r w:rsidR="005B4822">
        <w:rPr>
          <w:rStyle w:val="ListLabel1"/>
          <w:rFonts w:eastAsiaTheme="majorEastAsia"/>
          <w:sz w:val="24"/>
          <w:szCs w:val="24"/>
        </w:rPr>
        <w:t>е</w:t>
      </w:r>
      <w:bookmarkEnd w:id="2"/>
    </w:p>
    <w:p w:rsidR="00C357AE" w:rsidRPr="005B4822" w:rsidRDefault="005B4822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B4822">
        <w:rPr>
          <w:rFonts w:ascii="Times New Roman" w:hAnsi="Times New Roman"/>
        </w:rPr>
        <w:t>Н</w:t>
      </w:r>
      <w:r w:rsidR="009364DC">
        <w:rPr>
          <w:rFonts w:ascii="Times New Roman" w:hAnsi="Times New Roman" w:cs="Times New Roman"/>
          <w:sz w:val="24"/>
          <w:szCs w:val="24"/>
        </w:rPr>
        <w:t xml:space="preserve">астоящая работа посвящена фонетическому явлению, которое получило в литературе название эффектом 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. Впервые оно было описано в работе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McGurk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MacDonald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 xml:space="preserve"> 1978]. Эффект 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 xml:space="preserve"> — это иллюзия, возникающая, когда слух и зрение получают противоречивую информацию. Так, в эксперименте Г. 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 xml:space="preserve"> и Дж. Макдональда респондентам предлагалось смотреть видео, в котором на звуковой дорожке женщина повторяла слог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], в то время как на видеоизображении демонстрировалось движение губ для слога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ɡa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]. Большинство испытуемых ответили, что слышали на видео звук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da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], а при смене слогов (когда показывается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], а звук от произношения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ɡa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]) респонденты, как правило, слышат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baɡba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 или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ɡaba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]. В следующем эксперименте ученые решили расширить количество и качество слогов и исследовали уже не только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 и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ɡa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], но и слоги с глухими согласными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pa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>] и [</w:t>
      </w:r>
      <w:proofErr w:type="spellStart"/>
      <w:r w:rsidR="009364DC">
        <w:rPr>
          <w:rFonts w:ascii="Times New Roman" w:hAnsi="Times New Roman" w:cs="Times New Roman"/>
          <w:sz w:val="24"/>
          <w:szCs w:val="24"/>
        </w:rPr>
        <w:t>ka</w:t>
      </w:r>
      <w:proofErr w:type="spellEnd"/>
      <w:r w:rsidR="009364DC">
        <w:rPr>
          <w:rFonts w:ascii="Times New Roman" w:hAnsi="Times New Roman" w:cs="Times New Roman"/>
          <w:sz w:val="24"/>
          <w:szCs w:val="24"/>
        </w:rPr>
        <w:t xml:space="preserve">]. Выяснилось, что и для глухих звуков также появляется отмеченная ранее иллюзия. 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>Исследовались не только различные слоги, как в первоначальном эксперименте, но и слова. Например, при исследовании двусложных слов [</w:t>
      </w:r>
      <w:proofErr w:type="spellStart"/>
      <w:r w:rsidRPr="005B4822">
        <w:rPr>
          <w:rFonts w:ascii="Times New Roman" w:hAnsi="Times New Roman"/>
        </w:rPr>
        <w:t>Cluff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Luce</w:t>
      </w:r>
      <w:proofErr w:type="spellEnd"/>
      <w:r w:rsidRPr="005B4822">
        <w:rPr>
          <w:rFonts w:ascii="Times New Roman" w:hAnsi="Times New Roman"/>
        </w:rPr>
        <w:t> 1990], которые состояли из односложных слов, слоги были разделены на «простые» и «сложные» в зависимости от характеристик окружения слога. «Простым» слогом были названы высокочастотные слова в окружении низкочастотных слов, в то время как «сложным» слогом – низкочастотное слово в окрестности высокочастотных слов. Результаты показали, что структура соседства имеет сильное влияние на идентификацию. Исследуемые параметры свидетельствуют, что слова, состоящие из слогов типа «</w:t>
      </w:r>
      <w:proofErr w:type="gramStart"/>
      <w:r w:rsidRPr="005B4822">
        <w:rPr>
          <w:rFonts w:ascii="Times New Roman" w:hAnsi="Times New Roman"/>
        </w:rPr>
        <w:t>сложный-простой</w:t>
      </w:r>
      <w:proofErr w:type="gramEnd"/>
      <w:r w:rsidRPr="005B4822">
        <w:rPr>
          <w:rFonts w:ascii="Times New Roman" w:hAnsi="Times New Roman"/>
        </w:rPr>
        <w:t>», узнавались лучше, чем слова, состоящие из слогов «простой-сложный», что указывает на замедленное распознавание слов в речи. Таким образом, идентификация слов предполагает многократное включение и замедленное принятие окончательного решения, тем самым обеспечивая точное и эффективное распознавание.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>Вместе с тем оказалось, что на проявление эффекта также влияют такие параметры, как пол говорящего [</w:t>
      </w:r>
      <w:proofErr w:type="spellStart"/>
      <w:r w:rsidRPr="005B4822">
        <w:rPr>
          <w:rFonts w:ascii="Times New Roman" w:hAnsi="Times New Roman"/>
        </w:rPr>
        <w:t>Green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Stevens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Kuhl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and</w:t>
      </w:r>
      <w:proofErr w:type="spellEnd"/>
      <w:r w:rsidRPr="005B4822">
        <w:rPr>
          <w:rFonts w:ascii="Times New Roman" w:hAnsi="Times New Roman"/>
        </w:rPr>
        <w:t> </w:t>
      </w:r>
      <w:proofErr w:type="spellStart"/>
      <w:r w:rsidRPr="005B4822">
        <w:rPr>
          <w:rFonts w:ascii="Times New Roman" w:hAnsi="Times New Roman"/>
        </w:rPr>
        <w:t>Meltzoff</w:t>
      </w:r>
      <w:proofErr w:type="spellEnd"/>
      <w:r w:rsidRPr="005B4822">
        <w:rPr>
          <w:rFonts w:ascii="Times New Roman" w:hAnsi="Times New Roman"/>
        </w:rPr>
        <w:t> 1990], скорость произношения [</w:t>
      </w:r>
      <w:proofErr w:type="spellStart"/>
      <w:r w:rsidRPr="005B4822">
        <w:rPr>
          <w:rFonts w:ascii="Times New Roman" w:hAnsi="Times New Roman"/>
        </w:rPr>
        <w:t>Munhall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Gribble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Sacco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and</w:t>
      </w:r>
      <w:proofErr w:type="spellEnd"/>
      <w:r w:rsidRPr="005B4822">
        <w:rPr>
          <w:rFonts w:ascii="Times New Roman" w:hAnsi="Times New Roman"/>
        </w:rPr>
        <w:t> </w:t>
      </w:r>
      <w:proofErr w:type="spellStart"/>
      <w:r w:rsidRPr="005B4822">
        <w:rPr>
          <w:rFonts w:ascii="Times New Roman" w:hAnsi="Times New Roman"/>
        </w:rPr>
        <w:t>Ward</w:t>
      </w:r>
      <w:proofErr w:type="spellEnd"/>
      <w:r w:rsidRPr="005B4822">
        <w:rPr>
          <w:rFonts w:ascii="Times New Roman" w:hAnsi="Times New Roman"/>
        </w:rPr>
        <w:t xml:space="preserve"> 1996] или несоответствие пола говорящего и показанного человека на </w:t>
      </w:r>
      <w:r w:rsidR="004E38A0">
        <w:rPr>
          <w:rFonts w:ascii="Times New Roman" w:hAnsi="Times New Roman"/>
        </w:rPr>
        <w:t>изображении</w:t>
      </w:r>
      <w:r w:rsidRPr="005B4822">
        <w:rPr>
          <w:rFonts w:ascii="Times New Roman" w:hAnsi="Times New Roman"/>
        </w:rPr>
        <w:t xml:space="preserve"> [</w:t>
      </w:r>
      <w:proofErr w:type="spellStart"/>
      <w:r w:rsidRPr="005B4822">
        <w:rPr>
          <w:rFonts w:ascii="Times New Roman" w:hAnsi="Times New Roman"/>
        </w:rPr>
        <w:t>Green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Stevens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Kuhl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and</w:t>
      </w:r>
      <w:proofErr w:type="spellEnd"/>
      <w:r w:rsidRPr="005B4822">
        <w:rPr>
          <w:rFonts w:ascii="Times New Roman" w:hAnsi="Times New Roman"/>
        </w:rPr>
        <w:t> </w:t>
      </w:r>
      <w:proofErr w:type="spellStart"/>
      <w:r w:rsidRPr="005B4822">
        <w:rPr>
          <w:rFonts w:ascii="Times New Roman" w:hAnsi="Times New Roman"/>
        </w:rPr>
        <w:t>Meltzoff</w:t>
      </w:r>
      <w:proofErr w:type="spellEnd"/>
      <w:r w:rsidRPr="005B4822">
        <w:rPr>
          <w:rFonts w:ascii="Times New Roman" w:hAnsi="Times New Roman"/>
        </w:rPr>
        <w:t xml:space="preserve"> 1990], влияет на результат. Чем больше шума, тем сильнее наблюдается 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[</w:t>
      </w:r>
      <w:proofErr w:type="spellStart"/>
      <w:r w:rsidRPr="005B4822">
        <w:rPr>
          <w:rFonts w:ascii="Times New Roman" w:hAnsi="Times New Roman"/>
        </w:rPr>
        <w:t>Sekiyama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Tohkura</w:t>
      </w:r>
      <w:proofErr w:type="spellEnd"/>
      <w:r w:rsidRPr="005B4822">
        <w:rPr>
          <w:rFonts w:ascii="Times New Roman" w:hAnsi="Times New Roman"/>
        </w:rPr>
        <w:t> 1990]; причём неважно, реальный ли это шум (помехи в звуке) или лишь видимый шум (показанный на изображении) [</w:t>
      </w:r>
      <w:proofErr w:type="spellStart"/>
      <w:r w:rsidRPr="005B4822">
        <w:rPr>
          <w:rFonts w:ascii="Times New Roman" w:hAnsi="Times New Roman"/>
        </w:rPr>
        <w:t>Fixmer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Hawkins</w:t>
      </w:r>
      <w:proofErr w:type="spellEnd"/>
      <w:r w:rsidRPr="005B4822">
        <w:rPr>
          <w:rFonts w:ascii="Times New Roman" w:hAnsi="Times New Roman"/>
        </w:rPr>
        <w:t> 1998]. В основном в ходе эксперимента испытуемым предлагается смотреть видео с изображением женщины, и в работе [</w:t>
      </w:r>
      <w:proofErr w:type="spellStart"/>
      <w:r w:rsidRPr="005B4822">
        <w:rPr>
          <w:rFonts w:ascii="Times New Roman" w:hAnsi="Times New Roman"/>
        </w:rPr>
        <w:t>Colin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Radeau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Deltenre</w:t>
      </w:r>
      <w:proofErr w:type="spellEnd"/>
      <w:r w:rsidRPr="005B4822">
        <w:rPr>
          <w:rFonts w:ascii="Times New Roman" w:hAnsi="Times New Roman"/>
        </w:rPr>
        <w:t xml:space="preserve"> 1998] говорится, что 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проявляется по-разному в зависимости от пола говорящего. Иллюзия появляется и при </w:t>
      </w:r>
      <w:proofErr w:type="gramStart"/>
      <w:r w:rsidRPr="005B4822">
        <w:rPr>
          <w:rFonts w:ascii="Times New Roman" w:hAnsi="Times New Roman"/>
        </w:rPr>
        <w:t>говорящем-мужчине</w:t>
      </w:r>
      <w:proofErr w:type="gramEnd"/>
      <w:r w:rsidRPr="005B4822">
        <w:rPr>
          <w:rFonts w:ascii="Times New Roman" w:hAnsi="Times New Roman"/>
        </w:rPr>
        <w:t xml:space="preserve">, и при говорящем-женщине, но если изменение одного из стимулов не приводит к значительной </w:t>
      </w:r>
      <w:r w:rsidRPr="005B4822">
        <w:rPr>
          <w:rFonts w:ascii="Times New Roman" w:hAnsi="Times New Roman"/>
        </w:rPr>
        <w:lastRenderedPageBreak/>
        <w:t xml:space="preserve">разнице в результатах. Однако если на видео женщина, то каждое отклонение от классического эксперимента заметно, причём наиболее частотно проявление эффекта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при звонких согласных и низкой скорости проигрывания видеозаписи для двойных слогов и при звонких согласных и использовании гласного [i] для одиночных слогов. Кроме того, если </w:t>
      </w:r>
      <w:proofErr w:type="gramStart"/>
      <w:r w:rsidRPr="005B4822">
        <w:rPr>
          <w:rFonts w:ascii="Times New Roman" w:hAnsi="Times New Roman"/>
        </w:rPr>
        <w:t>говорящий-женщина</w:t>
      </w:r>
      <w:proofErr w:type="gramEnd"/>
      <w:r w:rsidRPr="005B4822">
        <w:rPr>
          <w:rFonts w:ascii="Times New Roman" w:hAnsi="Times New Roman"/>
        </w:rPr>
        <w:t xml:space="preserve"> носители почти не делают ошибку, когда в качестве стимула выступает одиночный слог, а при мужчине-говорящем показатели чуть ниже, чем для двойного слога, однако не нулевые. В работах, где указан пол испытуемых, также в основном преобладает количество женщин.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>Немаловажно то, что правая часть губ в процессе речи двигается больше, чем левая. В работе [</w:t>
      </w:r>
      <w:proofErr w:type="spellStart"/>
      <w:r w:rsidRPr="005B4822">
        <w:rPr>
          <w:rFonts w:ascii="Times New Roman" w:hAnsi="Times New Roman"/>
        </w:rPr>
        <w:t>Nicholls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Searle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Bradshaw</w:t>
      </w:r>
      <w:proofErr w:type="spellEnd"/>
      <w:r w:rsidRPr="005B4822">
        <w:rPr>
          <w:rFonts w:ascii="Times New Roman" w:hAnsi="Times New Roman"/>
        </w:rPr>
        <w:t xml:space="preserve"> 2004] рассказывается об эксперименте, в ходе которого участники наблюдали за видеозаписью, где поочередно были спрятаны левая и правая части губ. </w:t>
      </w:r>
      <w:proofErr w:type="gramStart"/>
      <w:r w:rsidRPr="005B4822">
        <w:rPr>
          <w:rFonts w:ascii="Times New Roman" w:hAnsi="Times New Roman"/>
        </w:rPr>
        <w:t xml:space="preserve">Выяснилось, что наиболее сильное воздействие рассматриваемого эффекта происходит, когда губы говорящего видны полностью, но отображены зеркально. </w:t>
      </w:r>
      <w:proofErr w:type="gramEnd"/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>Кроме того, в работе [</w:t>
      </w:r>
      <w:proofErr w:type="spellStart"/>
      <w:r w:rsidRPr="005B4822">
        <w:rPr>
          <w:rFonts w:ascii="Times New Roman" w:hAnsi="Times New Roman"/>
        </w:rPr>
        <w:t>Nath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Beauchamp</w:t>
      </w:r>
      <w:proofErr w:type="spellEnd"/>
      <w:r w:rsidRPr="005B4822">
        <w:rPr>
          <w:rFonts w:ascii="Times New Roman" w:hAnsi="Times New Roman"/>
        </w:rPr>
        <w:t> 2011] показано, что при анализе подаваемой мозгу информации в большей или меньшей степени задействованы разные участки коры головного мозга. Испытуемых просили смотреть на рот говорящего в ходе нейролингвистического эксперимента. Результаты показали, что  зоны интереса мозга определяются индивидуально для каждого человека, однако для каждого испытуемого было верно, что после проведения эксперимента общая зона, реагирующая на зрительные и слуховые стимулы одновременно, очень мала.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 xml:space="preserve">Эксперимент проводился на материале языков из различных ареалов и разных языковых семей. В статьях не только описывается ход эксперимента для различных языков, но и сравнивается восприятие носителей, языки которых принадлежат самым разным языковым семьям. На карте отмечены все найденные нами языки, на материале которых исследовался 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(см. Рис.1). 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>На проявление иллюзии влияет родной язык носителя согласно работе [</w:t>
      </w:r>
      <w:proofErr w:type="spellStart"/>
      <w:r w:rsidRPr="005B4822">
        <w:rPr>
          <w:rFonts w:ascii="Times New Roman" w:hAnsi="Times New Roman"/>
        </w:rPr>
        <w:t>Sekiyama</w:t>
      </w:r>
      <w:proofErr w:type="spellEnd"/>
      <w:r w:rsidRPr="005B4822">
        <w:rPr>
          <w:rFonts w:ascii="Times New Roman" w:hAnsi="Times New Roman"/>
        </w:rPr>
        <w:t xml:space="preserve"> 1993], где говорится, что японский 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проявляется сильнее английского, а восприятие английских носителей и тех, для кого английский не родной, разнится.  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 xml:space="preserve">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был проверен на материале многих языков, и почти везде иллюзия проявляется. Это описано в следующих работах: [</w:t>
      </w:r>
      <w:proofErr w:type="spellStart"/>
      <w:r w:rsidRPr="005B4822">
        <w:rPr>
          <w:rFonts w:ascii="Times New Roman" w:hAnsi="Times New Roman"/>
        </w:rPr>
        <w:t>Sams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Manninen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Surakka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Helin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Katto</w:t>
      </w:r>
      <w:proofErr w:type="spellEnd"/>
      <w:r w:rsidRPr="005B4822">
        <w:rPr>
          <w:rFonts w:ascii="Times New Roman" w:hAnsi="Times New Roman"/>
        </w:rPr>
        <w:t> 1998] для финского языка, [</w:t>
      </w:r>
      <w:proofErr w:type="spellStart"/>
      <w:r w:rsidRPr="005B4822">
        <w:rPr>
          <w:rFonts w:ascii="Times New Roman" w:hAnsi="Times New Roman"/>
        </w:rPr>
        <w:t>Gelder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Bertelson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Vroomen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Chen</w:t>
      </w:r>
      <w:proofErr w:type="spellEnd"/>
      <w:r w:rsidRPr="005B4822">
        <w:rPr>
          <w:rFonts w:ascii="Times New Roman" w:hAnsi="Times New Roman"/>
        </w:rPr>
        <w:t>, 1995] для датского и кантонского китайского, [</w:t>
      </w:r>
      <w:proofErr w:type="spellStart"/>
      <w:r w:rsidRPr="005B4822">
        <w:rPr>
          <w:rFonts w:ascii="Times New Roman" w:hAnsi="Times New Roman"/>
        </w:rPr>
        <w:t>Colin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Radeau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Deltenre</w:t>
      </w:r>
      <w:proofErr w:type="spellEnd"/>
      <w:r w:rsidRPr="005B4822">
        <w:rPr>
          <w:rFonts w:ascii="Times New Roman" w:hAnsi="Times New Roman"/>
        </w:rPr>
        <w:t xml:space="preserve"> 1998] для французского языка. </w:t>
      </w:r>
      <w:proofErr w:type="gramStart"/>
      <w:r w:rsidRPr="005B4822">
        <w:rPr>
          <w:rFonts w:ascii="Times New Roman" w:hAnsi="Times New Roman"/>
        </w:rPr>
        <w:t>Исследовались также испанский, малайский и корейский [</w:t>
      </w:r>
      <w:proofErr w:type="spellStart"/>
      <w:r w:rsidRPr="005B4822">
        <w:rPr>
          <w:rFonts w:ascii="Times New Roman" w:hAnsi="Times New Roman"/>
        </w:rPr>
        <w:t>Hardison</w:t>
      </w:r>
      <w:proofErr w:type="spellEnd"/>
      <w:r w:rsidRPr="005B4822">
        <w:rPr>
          <w:rFonts w:ascii="Times New Roman" w:hAnsi="Times New Roman"/>
        </w:rPr>
        <w:t> 1999], канадский французский  [</w:t>
      </w:r>
      <w:proofErr w:type="spellStart"/>
      <w:r w:rsidRPr="005B4822">
        <w:rPr>
          <w:rFonts w:ascii="Times New Roman" w:hAnsi="Times New Roman"/>
        </w:rPr>
        <w:t>Dupont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Aubin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Menard</w:t>
      </w:r>
      <w:proofErr w:type="spellEnd"/>
      <w:r w:rsidRPr="005B4822">
        <w:rPr>
          <w:rFonts w:ascii="Times New Roman" w:hAnsi="Times New Roman"/>
        </w:rPr>
        <w:t> 2005], немецкий и венгерский [</w:t>
      </w:r>
      <w:proofErr w:type="spellStart"/>
      <w:r w:rsidRPr="005B4822">
        <w:rPr>
          <w:rFonts w:ascii="Times New Roman" w:hAnsi="Times New Roman"/>
        </w:rPr>
        <w:t>Grasseger</w:t>
      </w:r>
      <w:proofErr w:type="spellEnd"/>
      <w:r w:rsidRPr="005B4822">
        <w:rPr>
          <w:rFonts w:ascii="Times New Roman" w:hAnsi="Times New Roman"/>
        </w:rPr>
        <w:t> 1995], и, конечно,  английский в США [</w:t>
      </w:r>
      <w:proofErr w:type="spellStart"/>
      <w:r w:rsidRPr="005B4822">
        <w:rPr>
          <w:rFonts w:ascii="Times New Roman" w:hAnsi="Times New Roman"/>
        </w:rPr>
        <w:t>Green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Stevens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Kuhl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Meltzoff</w:t>
      </w:r>
      <w:proofErr w:type="spellEnd"/>
      <w:r w:rsidRPr="005B4822">
        <w:rPr>
          <w:rFonts w:ascii="Times New Roman" w:hAnsi="Times New Roman"/>
        </w:rPr>
        <w:t xml:space="preserve"> 1990], Канаде [</w:t>
      </w:r>
      <w:proofErr w:type="spellStart"/>
      <w:r w:rsidRPr="005B4822">
        <w:rPr>
          <w:rFonts w:ascii="Times New Roman" w:hAnsi="Times New Roman"/>
        </w:rPr>
        <w:t>Munhall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Gribble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Sacco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Ward</w:t>
      </w:r>
      <w:proofErr w:type="spellEnd"/>
      <w:r w:rsidRPr="005B4822">
        <w:rPr>
          <w:rFonts w:ascii="Times New Roman" w:hAnsi="Times New Roman"/>
        </w:rPr>
        <w:t> 1996] и Англии [</w:t>
      </w:r>
      <w:proofErr w:type="spellStart"/>
      <w:r w:rsidRPr="005B4822">
        <w:rPr>
          <w:rFonts w:ascii="Times New Roman" w:hAnsi="Times New Roman"/>
        </w:rPr>
        <w:t>McGurk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MacDonald</w:t>
      </w:r>
      <w:proofErr w:type="spellEnd"/>
      <w:r w:rsidRPr="005B4822">
        <w:rPr>
          <w:rFonts w:ascii="Times New Roman" w:hAnsi="Times New Roman"/>
        </w:rPr>
        <w:t> 1976], в Австралии [</w:t>
      </w:r>
      <w:proofErr w:type="spellStart"/>
      <w:r w:rsidRPr="005B4822">
        <w:rPr>
          <w:rFonts w:ascii="Times New Roman" w:hAnsi="Times New Roman"/>
        </w:rPr>
        <w:t>Burnham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Dodd</w:t>
      </w:r>
      <w:proofErr w:type="spellEnd"/>
      <w:r w:rsidRPr="005B4822">
        <w:rPr>
          <w:rFonts w:ascii="Times New Roman" w:hAnsi="Times New Roman"/>
        </w:rPr>
        <w:t xml:space="preserve"> 2004] и в Шотландии </w:t>
      </w:r>
      <w:r w:rsidRPr="005B4822">
        <w:rPr>
          <w:rFonts w:ascii="Times New Roman" w:hAnsi="Times New Roman"/>
        </w:rPr>
        <w:lastRenderedPageBreak/>
        <w:t>[</w:t>
      </w:r>
      <w:proofErr w:type="spellStart"/>
      <w:r w:rsidRPr="005B4822">
        <w:rPr>
          <w:rFonts w:ascii="Times New Roman" w:hAnsi="Times New Roman"/>
        </w:rPr>
        <w:t>Munhall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Gribble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Sacco</w:t>
      </w:r>
      <w:proofErr w:type="spellEnd"/>
      <w:r w:rsidRPr="005B4822">
        <w:rPr>
          <w:rFonts w:ascii="Times New Roman" w:hAnsi="Times New Roman"/>
        </w:rPr>
        <w:t>, </w:t>
      </w:r>
      <w:proofErr w:type="spellStart"/>
      <w:r w:rsidRPr="005B4822">
        <w:rPr>
          <w:rFonts w:ascii="Times New Roman" w:hAnsi="Times New Roman"/>
        </w:rPr>
        <w:t>Ward</w:t>
      </w:r>
      <w:proofErr w:type="spellEnd"/>
      <w:r w:rsidRPr="005B4822">
        <w:rPr>
          <w:rFonts w:ascii="Times New Roman" w:hAnsi="Times New Roman"/>
        </w:rPr>
        <w:t> 1996].</w:t>
      </w:r>
      <w:proofErr w:type="gramEnd"/>
      <w:r w:rsidRPr="005B4822">
        <w:rPr>
          <w:rFonts w:ascii="Times New Roman" w:hAnsi="Times New Roman"/>
        </w:rPr>
        <w:t xml:space="preserve"> Во всех вышеперечисленных работах 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присутствовал.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/>
        </w:rPr>
      </w:pPr>
      <w:r w:rsidRPr="005B4822">
        <w:rPr>
          <w:rFonts w:ascii="Times New Roman" w:hAnsi="Times New Roman"/>
        </w:rPr>
        <w:t xml:space="preserve">Единственным случаем, когда процент появления иллюзии в языке был очень низким, является исследование эффекта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на материале польского языка [</w:t>
      </w:r>
      <w:proofErr w:type="spellStart"/>
      <w:r w:rsidRPr="005B4822">
        <w:rPr>
          <w:rFonts w:ascii="Times New Roman" w:hAnsi="Times New Roman"/>
        </w:rPr>
        <w:t>Majewski</w:t>
      </w:r>
      <w:proofErr w:type="spellEnd"/>
      <w:r w:rsidRPr="005B4822">
        <w:rPr>
          <w:rFonts w:ascii="Times New Roman" w:hAnsi="Times New Roman"/>
        </w:rPr>
        <w:t xml:space="preserve"> 2008]. В статье говорится, что эффект </w:t>
      </w:r>
      <w:proofErr w:type="spellStart"/>
      <w:r w:rsidRPr="005B4822">
        <w:rPr>
          <w:rFonts w:ascii="Times New Roman" w:hAnsi="Times New Roman"/>
        </w:rPr>
        <w:t>МакГурка</w:t>
      </w:r>
      <w:proofErr w:type="spellEnd"/>
      <w:r w:rsidRPr="005B4822">
        <w:rPr>
          <w:rFonts w:ascii="Times New Roman" w:hAnsi="Times New Roman"/>
        </w:rPr>
        <w:t xml:space="preserve"> проявился меньше, чем у 5 % респондентов</w:t>
      </w:r>
      <w:r w:rsidR="006E7BE8">
        <w:rPr>
          <w:rFonts w:ascii="Times New Roman" w:hAnsi="Times New Roman"/>
        </w:rPr>
        <w:t>.</w:t>
      </w:r>
    </w:p>
    <w:p w:rsidR="00C357AE" w:rsidRDefault="009364D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8890" distL="0" distR="0">
            <wp:extent cx="4198620" cy="2924810"/>
            <wp:effectExtent l="0" t="0" r="0" b="0"/>
            <wp:docPr id="1" name="Рисунок 4" descr="C:\Users\irina\Desktop\hse\МакГурк 2017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C:\Users\irina\Desktop\hse\МакГурк 2017\map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AE" w:rsidRDefault="009364D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1 Карта языков, на материале которых исследовался эффект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</w:p>
    <w:p w:rsidR="00C357AE" w:rsidRDefault="00C357AE">
      <w:pPr>
        <w:spacing w:line="360" w:lineRule="auto"/>
        <w:ind w:firstLine="720"/>
        <w:jc w:val="center"/>
        <w:rPr>
          <w:rFonts w:ascii="Brill" w:hAnsi="Brill"/>
        </w:rPr>
      </w:pP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момента проведения классического эксперимента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который  был описан выше, было придумано большое количество других стимулов, которые проверяли бы наличие или отсутствие эффекта.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Помимо классических слогов [</w:t>
      </w:r>
      <w:proofErr w:type="spellStart"/>
      <w:r>
        <w:rPr>
          <w:rFonts w:ascii="Times New Roman" w:hAnsi="Times New Roman" w:cs="Times New Roman"/>
          <w:sz w:val="24"/>
          <w:szCs w:val="24"/>
        </w:rPr>
        <w:t>ba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ɡa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da</w:t>
      </w:r>
      <w:proofErr w:type="spellEnd"/>
      <w:r>
        <w:rPr>
          <w:rFonts w:ascii="Times New Roman" w:hAnsi="Times New Roman" w:cs="Times New Roman"/>
          <w:sz w:val="24"/>
          <w:szCs w:val="24"/>
        </w:rPr>
        <w:t>] (и [</w:t>
      </w:r>
      <w:proofErr w:type="spellStart"/>
      <w:r>
        <w:rPr>
          <w:rFonts w:ascii="Times New Roman" w:hAnsi="Times New Roman" w:cs="Times New Roman"/>
          <w:sz w:val="24"/>
          <w:szCs w:val="24"/>
        </w:rPr>
        <w:t>pa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ka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proofErr w:type="spellEnd"/>
      <w:r>
        <w:rPr>
          <w:rFonts w:ascii="Times New Roman" w:hAnsi="Times New Roman" w:cs="Times New Roman"/>
          <w:sz w:val="24"/>
          <w:szCs w:val="24"/>
        </w:rPr>
        <w:t>]), в работе [</w:t>
      </w:r>
      <w:proofErr w:type="spellStart"/>
      <w:r>
        <w:rPr>
          <w:rFonts w:ascii="Times New Roman" w:hAnsi="Times New Roman" w:cs="Times New Roman"/>
          <w:sz w:val="24"/>
          <w:szCs w:val="24"/>
        </w:rPr>
        <w:t>Sekiyama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1993] встречаются также [</w:t>
      </w:r>
      <w:proofErr w:type="spellStart"/>
      <w:r>
        <w:rPr>
          <w:rFonts w:ascii="Times New Roman" w:hAnsi="Times New Roman" w:cs="Times New Roman"/>
          <w:sz w:val="24"/>
          <w:szCs w:val="24"/>
        </w:rPr>
        <w:t>ma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wa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>] [</w:t>
      </w:r>
      <w:proofErr w:type="spellStart"/>
      <w:r>
        <w:rPr>
          <w:rFonts w:ascii="Times New Roman" w:hAnsi="Times New Roman" w:cs="Times New Roman"/>
          <w:sz w:val="24"/>
          <w:szCs w:val="24"/>
        </w:rPr>
        <w:t>fa</w:t>
      </w:r>
      <w:proofErr w:type="spellEnd"/>
      <w:r>
        <w:rPr>
          <w:rFonts w:ascii="Times New Roman" w:hAnsi="Times New Roman" w:cs="Times New Roman"/>
          <w:sz w:val="24"/>
          <w:szCs w:val="24"/>
        </w:rPr>
        <w:t>], а, например, в [</w:t>
      </w:r>
      <w:proofErr w:type="spellStart"/>
      <w:r>
        <w:rPr>
          <w:rFonts w:ascii="Times New Roman" w:hAnsi="Times New Roman" w:cs="Times New Roman"/>
          <w:sz w:val="24"/>
          <w:szCs w:val="24"/>
        </w:rPr>
        <w:t>Dupont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2005] эти же согласные находятся в интервокальной позиции ([</w:t>
      </w:r>
      <w:proofErr w:type="spellStart"/>
      <w:r>
        <w:rPr>
          <w:rFonts w:ascii="Times New Roman" w:hAnsi="Times New Roman" w:cs="Times New Roman"/>
          <w:sz w:val="24"/>
          <w:szCs w:val="24"/>
        </w:rPr>
        <w:t>aba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>] и так далее), или в [</w:t>
      </w:r>
      <w:proofErr w:type="spellStart"/>
      <w:r>
        <w:rPr>
          <w:rFonts w:ascii="Times New Roman" w:hAnsi="Times New Roman" w:cs="Times New Roman"/>
          <w:sz w:val="24"/>
          <w:szCs w:val="24"/>
        </w:rPr>
        <w:t>Colin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Radeau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Deltenre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1998] с другим гласным в разных позициях (рассматриваются [</w:t>
      </w:r>
      <w:proofErr w:type="spellStart"/>
      <w:r>
        <w:rPr>
          <w:rFonts w:ascii="Times New Roman" w:hAnsi="Times New Roman" w:cs="Times New Roman"/>
          <w:sz w:val="24"/>
          <w:szCs w:val="24"/>
        </w:rPr>
        <w:t>bi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>] и [</w:t>
      </w:r>
      <w:proofErr w:type="spellStart"/>
      <w:r>
        <w:rPr>
          <w:rFonts w:ascii="Times New Roman" w:hAnsi="Times New Roman" w:cs="Times New Roman"/>
          <w:sz w:val="24"/>
          <w:szCs w:val="24"/>
        </w:rPr>
        <w:t>ibi</w:t>
      </w:r>
      <w:proofErr w:type="spellEnd"/>
      <w:r>
        <w:rPr>
          <w:rFonts w:ascii="Times New Roman" w:hAnsi="Times New Roman" w:cs="Times New Roman"/>
          <w:sz w:val="24"/>
          <w:szCs w:val="24"/>
        </w:rPr>
        <w:t>], [</w:t>
      </w:r>
      <w:proofErr w:type="spellStart"/>
      <w:r>
        <w:rPr>
          <w:rFonts w:ascii="Times New Roman" w:hAnsi="Times New Roman" w:cs="Times New Roman"/>
          <w:sz w:val="24"/>
          <w:szCs w:val="24"/>
        </w:rPr>
        <w:t>idi</w:t>
      </w:r>
      <w:proofErr w:type="spellEnd"/>
      <w:r>
        <w:rPr>
          <w:rFonts w:ascii="Times New Roman" w:hAnsi="Times New Roman" w:cs="Times New Roman"/>
          <w:sz w:val="24"/>
          <w:szCs w:val="24"/>
        </w:rPr>
        <w:t>] и так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далее). Согласно перечисленным работам, эффект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появляется только в случаях с глухими взрывными и звонкими взрывными, причём неважно, в какой позиции относительно гласного находятся исследуемые сегменты. 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мы ставим себе задачу проверить, как работает эффект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материале слов СРЛЯ. В ходе работы мы постараемся ответить на следующие вопросы:</w:t>
      </w:r>
    </w:p>
    <w:p w:rsidR="00C357AE" w:rsidRDefault="009364DC" w:rsidP="005B4822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Проявляется ли на материале слов СРЛЯ эффект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носители СРЛЯ подвержены эффекту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>, то также интересно ответить на более конкретные вопросы:</w:t>
      </w:r>
    </w:p>
    <w:p w:rsidR="00C357AE" w:rsidRDefault="009364DC" w:rsidP="005B4822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Есть ли зависимость между соотношением полов </w:t>
      </w:r>
      <w:proofErr w:type="gramStart"/>
      <w:r>
        <w:rPr>
          <w:rFonts w:ascii="Times New Roman" w:hAnsi="Times New Roman" w:cs="Times New Roman"/>
          <w:sz w:val="24"/>
          <w:szCs w:val="24"/>
        </w:rPr>
        <w:t>слушающего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:rsidR="00C357AE" w:rsidRDefault="009364DC">
      <w:pPr>
        <w:pStyle w:val="ac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женский</w:t>
      </w:r>
      <w:r>
        <w:rPr>
          <w:rFonts w:ascii="Brill" w:hAnsi="Brill"/>
          <w:sz w:val="24"/>
          <w:szCs w:val="24"/>
        </w:rPr>
        <w:t xml:space="preserve">; </w:t>
      </w:r>
    </w:p>
    <w:p w:rsidR="00C357AE" w:rsidRDefault="009364DC">
      <w:pPr>
        <w:pStyle w:val="ac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мужской</w:t>
      </w:r>
      <w:r>
        <w:rPr>
          <w:rFonts w:ascii="Brill" w:hAnsi="Brill"/>
          <w:sz w:val="24"/>
          <w:szCs w:val="24"/>
        </w:rPr>
        <w:t>.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возможные комбинации стимулов насчитывают 18 результатов, и они представлены в конце данной работы в Приложении 1.</w:t>
      </w:r>
    </w:p>
    <w:p w:rsidR="00C357AE" w:rsidRDefault="009364DC">
      <w:pPr>
        <w:pStyle w:val="1"/>
        <w:rPr>
          <w:rStyle w:val="ListLabel1"/>
          <w:rFonts w:eastAsiaTheme="majorEastAsia"/>
          <w:sz w:val="24"/>
          <w:szCs w:val="24"/>
        </w:rPr>
      </w:pPr>
      <w:bookmarkStart w:id="3" w:name="_Toc483388243"/>
      <w:r>
        <w:rPr>
          <w:rStyle w:val="ListLabel1"/>
          <w:rFonts w:eastAsiaTheme="majorEastAsia"/>
          <w:sz w:val="24"/>
          <w:szCs w:val="24"/>
        </w:rPr>
        <w:t>Методы проведения эксперимента</w:t>
      </w:r>
      <w:bookmarkEnd w:id="3"/>
    </w:p>
    <w:p w:rsidR="00C357AE" w:rsidRDefault="00C357AE">
      <w:pPr>
        <w:pStyle w:val="1"/>
        <w:rPr>
          <w:rStyle w:val="ListLabel1"/>
          <w:rFonts w:ascii="Times New Roman" w:eastAsiaTheme="majorEastAsia" w:hAnsi="Times New Roman"/>
          <w:sz w:val="12"/>
          <w:szCs w:val="12"/>
        </w:rPr>
      </w:pP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моделировании эксперимента мы опирались на статью [</w:t>
      </w:r>
      <w:proofErr w:type="spellStart"/>
      <w:r>
        <w:rPr>
          <w:rFonts w:ascii="Times New Roman" w:hAnsi="Times New Roman" w:cs="Times New Roman"/>
          <w:sz w:val="24"/>
          <w:szCs w:val="24"/>
        </w:rPr>
        <w:t>Gries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 2013]. Мы выбрали независимые между собой параметры и на основании этого составили таблицу, которая отражает все </w:t>
      </w:r>
      <w:r w:rsidR="00E126C6">
        <w:rPr>
          <w:rFonts w:ascii="Times New Roman" w:hAnsi="Times New Roman" w:cs="Times New Roman"/>
          <w:sz w:val="24"/>
          <w:szCs w:val="24"/>
        </w:rPr>
        <w:t>исследуемые параметры</w:t>
      </w:r>
      <w:r>
        <w:rPr>
          <w:rFonts w:ascii="Times New Roman" w:hAnsi="Times New Roman" w:cs="Times New Roman"/>
          <w:sz w:val="24"/>
          <w:szCs w:val="24"/>
        </w:rPr>
        <w:t xml:space="preserve">: тип согласного на видеозаписи (3), тип согласного на аудиозаписи (3) и пол слушающего (2) (3*3*2 = 18.) </w:t>
      </w:r>
      <w:r w:rsidR="00E126C6" w:rsidRPr="00E126C6">
        <w:rPr>
          <w:rFonts w:ascii="Times New Roman" w:hAnsi="Times New Roman" w:cs="Times New Roman"/>
          <w:sz w:val="24"/>
          <w:szCs w:val="24"/>
        </w:rPr>
        <w:t>Таблица со всеми возможными сочетаниями представлена в Приложении 1</w:t>
      </w:r>
      <w:r>
        <w:rPr>
          <w:rFonts w:ascii="Times New Roman" w:hAnsi="Times New Roman" w:cs="Times New Roman"/>
          <w:sz w:val="24"/>
          <w:szCs w:val="24"/>
        </w:rPr>
        <w:t xml:space="preserve">. До прохождения эксперимента никто из участников не знал, в чём заключается эффект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</w:t>
      </w:r>
      <w:r w:rsidR="00323421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323421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323421" w:rsidRPr="00323421">
        <w:rPr>
          <w:rFonts w:ascii="Times New Roman" w:hAnsi="Times New Roman" w:cs="Times New Roman"/>
          <w:sz w:val="24"/>
          <w:szCs w:val="24"/>
        </w:rPr>
        <w:t>никаких других подробностей эксперимента</w:t>
      </w:r>
      <w:r w:rsidR="00323421">
        <w:rPr>
          <w:rFonts w:ascii="Times New Roman" w:hAnsi="Times New Roman" w:cs="Times New Roman"/>
          <w:sz w:val="24"/>
          <w:szCs w:val="24"/>
        </w:rPr>
        <w:t xml:space="preserve">. Прохождение эксперимента в среднем занимало 15 минут. </w:t>
      </w:r>
      <w:r>
        <w:rPr>
          <w:rFonts w:ascii="Times New Roman" w:hAnsi="Times New Roman" w:cs="Times New Roman"/>
          <w:sz w:val="24"/>
          <w:szCs w:val="24"/>
        </w:rPr>
        <w:t xml:space="preserve">Перед просмотром историй участникам предлагалось заполнить </w:t>
      </w:r>
      <w:r w:rsidRPr="005B4822">
        <w:rPr>
          <w:rFonts w:ascii="Times New Roman" w:hAnsi="Times New Roman" w:cs="Times New Roman"/>
          <w:sz w:val="24"/>
          <w:szCs w:val="24"/>
        </w:rPr>
        <w:t>заявление</w:t>
      </w:r>
      <w:r>
        <w:rPr>
          <w:rFonts w:ascii="Times New Roman" w:hAnsi="Times New Roman" w:cs="Times New Roman"/>
          <w:sz w:val="24"/>
          <w:szCs w:val="24"/>
        </w:rPr>
        <w:t xml:space="preserve"> о добровольном участии (см. Приложение 4). </w:t>
      </w:r>
    </w:p>
    <w:p w:rsidR="00742EF2" w:rsidRDefault="009364DC" w:rsidP="00742EF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нашего исследования было придумано 27 уникальных историй, каждая из которых длилась около 10-20 секунд.</w:t>
      </w:r>
      <w:r w:rsidR="00742EF2" w:rsidRPr="00742EF2">
        <w:rPr>
          <w:rFonts w:ascii="Times New Roman" w:hAnsi="Times New Roman" w:cs="Times New Roman"/>
          <w:sz w:val="24"/>
          <w:szCs w:val="24"/>
        </w:rPr>
        <w:t xml:space="preserve"> </w:t>
      </w:r>
      <w:r w:rsidR="00742EF2">
        <w:rPr>
          <w:rFonts w:ascii="Times New Roman" w:hAnsi="Times New Roman" w:cs="Times New Roman"/>
          <w:sz w:val="24"/>
          <w:szCs w:val="24"/>
        </w:rPr>
        <w:t xml:space="preserve">Стимульные слова представляли собой слова, попарно образующие минимальные пары, на исследуемые звуки: </w:t>
      </w:r>
      <w:proofErr w:type="gramStart"/>
      <w:r w:rsidR="00742EF2" w:rsidRPr="005B4822">
        <w:rPr>
          <w:rFonts w:ascii="Times New Roman" w:hAnsi="Times New Roman" w:cs="Times New Roman"/>
          <w:sz w:val="24"/>
          <w:szCs w:val="24"/>
        </w:rPr>
        <w:t>п</w:t>
      </w:r>
      <w:proofErr w:type="gramEnd"/>
      <w:r w:rsidR="00742EF2" w:rsidRPr="005B4822">
        <w:rPr>
          <w:rFonts w:ascii="Times New Roman" w:hAnsi="Times New Roman" w:cs="Times New Roman"/>
          <w:sz w:val="24"/>
          <w:szCs w:val="24"/>
        </w:rPr>
        <w:t>, т, к</w:t>
      </w:r>
      <w:r w:rsidR="00742EF2">
        <w:rPr>
          <w:rFonts w:ascii="Times New Roman" w:hAnsi="Times New Roman" w:cs="Times New Roman"/>
          <w:sz w:val="24"/>
          <w:szCs w:val="24"/>
        </w:rPr>
        <w:t xml:space="preserve"> (например, </w:t>
      </w:r>
      <w:r w:rsidR="00742EF2" w:rsidRPr="005B4822">
        <w:rPr>
          <w:rFonts w:ascii="Times New Roman" w:hAnsi="Times New Roman" w:cs="Times New Roman"/>
          <w:sz w:val="24"/>
          <w:szCs w:val="24"/>
        </w:rPr>
        <w:t>почка, точка, кочка</w:t>
      </w:r>
      <w:r w:rsidR="00742EF2">
        <w:rPr>
          <w:rFonts w:ascii="Times New Roman" w:hAnsi="Times New Roman" w:cs="Times New Roman"/>
          <w:sz w:val="24"/>
          <w:szCs w:val="24"/>
        </w:rPr>
        <w:t>). Слова подбирались на основании словаря [</w:t>
      </w:r>
      <w:proofErr w:type="spellStart"/>
      <w:r w:rsidR="00742EF2">
        <w:rPr>
          <w:rFonts w:ascii="Times New Roman" w:hAnsi="Times New Roman" w:cs="Times New Roman"/>
          <w:sz w:val="24"/>
          <w:szCs w:val="24"/>
        </w:rPr>
        <w:t>Ляшевская</w:t>
      </w:r>
      <w:proofErr w:type="spellEnd"/>
      <w:r w:rsidR="00742EF2">
        <w:rPr>
          <w:rFonts w:ascii="Times New Roman" w:hAnsi="Times New Roman" w:cs="Times New Roman"/>
          <w:sz w:val="24"/>
          <w:szCs w:val="24"/>
        </w:rPr>
        <w:t>, Шаров 2009], чтобы все члены минимальных пары имели сопоставимую частотность. Кроме того</w:t>
      </w:r>
      <w:r w:rsidR="00845BA2">
        <w:rPr>
          <w:rFonts w:ascii="Times New Roman" w:hAnsi="Times New Roman" w:cs="Times New Roman"/>
          <w:sz w:val="24"/>
          <w:szCs w:val="24"/>
        </w:rPr>
        <w:t>,</w:t>
      </w:r>
      <w:r w:rsidR="00742EF2">
        <w:rPr>
          <w:rFonts w:ascii="Times New Roman" w:hAnsi="Times New Roman" w:cs="Times New Roman"/>
          <w:sz w:val="24"/>
          <w:szCs w:val="24"/>
        </w:rPr>
        <w:t xml:space="preserve"> необходимо было следить, чтобы обнаруживаемые автоматически слова имели одинаковое ударение. Для этого были использованы материалы Частотного словаря современного русского языка [Зализняк 1990].</w:t>
      </w:r>
    </w:p>
    <w:p w:rsidR="009364DC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Истории со стимульными словами были перемешаны с филлерами в соотношении 1 к 2, то есть было 9 стимулов и 18 филлеров.  Чтобы избежать возможного влияния соседних стимулов на реакцию  респондентов, было использовано три порядка. Порядковый номер конкретного фрагмента в каждом из порядков определялся произвольно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первым в каждом порядке </w:t>
      </w:r>
      <w:proofErr w:type="gramStart"/>
      <w:r>
        <w:rPr>
          <w:rFonts w:ascii="Times New Roman" w:hAnsi="Times New Roman" w:cs="Times New Roman"/>
          <w:sz w:val="24"/>
          <w:szCs w:val="24"/>
        </w:rPr>
        <w:t>шёл филлер и нигде не стояло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два стимула подряд, чтобы ответы респондентов не зависели от привыкания к стимулу. 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слова (стимулы и филлеры) были помещены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неодназначный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контекст истории средней длительности 15 секунд  (см. текст историй</w:t>
      </w:r>
      <w:r w:rsidRPr="00936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 стимулами и историй с филлерами, а также ссылки на </w:t>
      </w:r>
      <w:proofErr w:type="spellStart"/>
      <w:r w:rsidRPr="005B4822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каждой видеозаписи</w:t>
      </w:r>
      <w:r w:rsidRPr="005B48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Приложении 2 и в Приложении 3 соответственно).  Фрагменты историй, содержащие стимульные слова, были составлены так, чтобы все три возможных слова подходили по смыслу и не нарушали грамматических правил СРЛЯ. Например, в контексте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B4822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B4822">
        <w:rPr>
          <w:rFonts w:ascii="Times New Roman" w:hAnsi="Times New Roman" w:cs="Times New Roman"/>
          <w:sz w:val="24"/>
          <w:szCs w:val="24"/>
        </w:rPr>
        <w:t xml:space="preserve"> честь праздника было украшено место вокруг …</w:t>
      </w:r>
      <w:r>
        <w:rPr>
          <w:rFonts w:ascii="Times New Roman" w:hAnsi="Times New Roman" w:cs="Times New Roman"/>
          <w:sz w:val="24"/>
          <w:szCs w:val="24"/>
        </w:rPr>
        <w:t xml:space="preserve"> допустимы все три слова </w:t>
      </w:r>
      <w:r w:rsidRPr="005B4822">
        <w:rPr>
          <w:rFonts w:ascii="Times New Roman" w:hAnsi="Times New Roman" w:cs="Times New Roman"/>
          <w:sz w:val="24"/>
          <w:szCs w:val="24"/>
        </w:rPr>
        <w:t>корта, порта и торта.</w:t>
      </w:r>
      <w:r w:rsidRPr="009364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Более широкий контекст истории делал все три возможных «прочтения» возможным.</w:t>
      </w:r>
    </w:p>
    <w:p w:rsidR="00C357AE" w:rsidRPr="001E5503" w:rsidRDefault="009364DC" w:rsidP="001E5503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Все истории были записаны на вид</w:t>
      </w:r>
      <w:proofErr w:type="gramStart"/>
      <w:r>
        <w:rPr>
          <w:rFonts w:ascii="Times New Roman" w:hAnsi="Times New Roman" w:cs="Times New Roman"/>
          <w:sz w:val="24"/>
          <w:szCs w:val="24"/>
        </w:rPr>
        <w:t>ео и ау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дио, и потом в некоторых аудиозаписях был смонтирован звук с помощью </w:t>
      </w:r>
      <w:hyperlink r:id="rId10" w:history="1">
        <w:r w:rsidRPr="001E550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Praa</w:t>
        </w:r>
        <w:r w:rsidR="001E5503" w:rsidRPr="001E550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t</w:t>
        </w:r>
      </w:hyperlink>
      <w:r w:rsidR="001E5503" w:rsidRPr="001E550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чтобы соответствовать схеме эксперимента. Смонтированные вид</w:t>
      </w:r>
      <w:proofErr w:type="gramStart"/>
      <w:r>
        <w:rPr>
          <w:rFonts w:ascii="Times New Roman" w:hAnsi="Times New Roman" w:cs="Times New Roman"/>
          <w:sz w:val="24"/>
          <w:szCs w:val="24"/>
        </w:rPr>
        <w:t>ео и ау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дио потом были загружены  в видео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агрегатор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была составлен опрос, который потом демонстрировался респондентам с одного и того же ноутбука.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просмотра каждого отдельного видео и прослушивания аудио респонденты отвечали на тестовый вопрос (см. Приложение 2 и Приложение 3). Испытуемым предлагались </w:t>
      </w:r>
      <w:r w:rsidR="00304559">
        <w:rPr>
          <w:rFonts w:ascii="Times New Roman" w:hAnsi="Times New Roman" w:cs="Times New Roman"/>
          <w:sz w:val="24"/>
          <w:szCs w:val="24"/>
        </w:rPr>
        <w:t>следующие</w:t>
      </w:r>
      <w:r>
        <w:rPr>
          <w:rFonts w:ascii="Times New Roman" w:hAnsi="Times New Roman" w:cs="Times New Roman"/>
          <w:sz w:val="24"/>
          <w:szCs w:val="24"/>
        </w:rPr>
        <w:t xml:space="preserve"> варианты ответа</w:t>
      </w:r>
      <w:r w:rsidR="00304559">
        <w:rPr>
          <w:rFonts w:ascii="Times New Roman" w:hAnsi="Times New Roman" w:cs="Times New Roman"/>
          <w:sz w:val="24"/>
          <w:szCs w:val="24"/>
        </w:rPr>
        <w:t xml:space="preserve"> в произвольном порядке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357AE" w:rsidRDefault="009364DC">
      <w:pPr>
        <w:pStyle w:val="ac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слово, которое произносится на звуковой записи;</w:t>
      </w:r>
    </w:p>
    <w:p w:rsidR="00C357AE" w:rsidRDefault="009364DC">
      <w:pPr>
        <w:pStyle w:val="ac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слово, которое показывается на видео изображении;</w:t>
      </w:r>
    </w:p>
    <w:p w:rsidR="00C357AE" w:rsidRDefault="009364DC">
      <w:pPr>
        <w:pStyle w:val="ac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новое слово (эффект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>);</w:t>
      </w:r>
    </w:p>
    <w:p w:rsidR="00C357AE" w:rsidRDefault="009364DC">
      <w:pPr>
        <w:pStyle w:val="ac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какое-то стороннее слово, вызванное ошибкой или непониманием.</w:t>
      </w:r>
    </w:p>
    <w:p w:rsidR="00C357AE" w:rsidRPr="005B4822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нашего эксперимента было опрошено 150 носителей русского языка. Среди участников было равное количество мужчин и женщин, возраст испытуемых – от 12 до 77 лет. Все респонденты </w:t>
      </w:r>
      <w:r w:rsidRPr="009364DC">
        <w:rPr>
          <w:rFonts w:ascii="Times New Roman" w:hAnsi="Times New Roman" w:cs="Times New Roman"/>
          <w:sz w:val="24"/>
          <w:szCs w:val="24"/>
        </w:rPr>
        <w:t xml:space="preserve">на момент эксперимента прожили </w:t>
      </w:r>
      <w:r>
        <w:rPr>
          <w:rFonts w:ascii="Times New Roman" w:hAnsi="Times New Roman" w:cs="Times New Roman"/>
          <w:sz w:val="24"/>
          <w:szCs w:val="24"/>
        </w:rPr>
        <w:t>в Москве или Московской области минимум полгода, однако большая часть тех, кто принимал участие в эксперименте, родились и прожили большую часть жизни в Москве или Московской области. Никто из испытуемых не имеет лингвистического образования. Кроме того, чтобы проверить является ли обнаруженный эффект связан с взаимодействием аудио и видео стимулов, некоторые информанты (15 мужчин, 15 женщин) слушали лишь аудио стимулы. Каждый порядок тестировал 50 человек: 40 испытуемых смотрели видеозапись и слушали аудиозапись, а 10 испытуемых просто прослушали истории.</w:t>
      </w:r>
    </w:p>
    <w:p w:rsidR="00C357AE" w:rsidRDefault="009364DC">
      <w:pPr>
        <w:pStyle w:val="1"/>
        <w:rPr>
          <w:rStyle w:val="ListLabel1"/>
          <w:rFonts w:eastAsiaTheme="majorEastAsia"/>
          <w:sz w:val="24"/>
          <w:szCs w:val="24"/>
        </w:rPr>
      </w:pPr>
      <w:bookmarkStart w:id="4" w:name="_Toc483388244"/>
      <w:r>
        <w:rPr>
          <w:rStyle w:val="ListLabel1"/>
          <w:rFonts w:eastAsiaTheme="majorEastAsia"/>
          <w:sz w:val="24"/>
          <w:szCs w:val="24"/>
        </w:rPr>
        <w:t>Анализ данных.</w:t>
      </w:r>
      <w:bookmarkEnd w:id="4"/>
    </w:p>
    <w:p w:rsidR="00C357AE" w:rsidRDefault="00C357AE">
      <w:pPr>
        <w:pStyle w:val="1"/>
        <w:rPr>
          <w:rStyle w:val="ListLabel1"/>
          <w:rFonts w:ascii="Times New Roman" w:eastAsiaTheme="majorEastAsia" w:hAnsi="Times New Roman"/>
          <w:sz w:val="12"/>
          <w:szCs w:val="12"/>
        </w:rPr>
      </w:pP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Рис. 2 представлены ответы участников, которым было предложено смотреть видео и слушать аудио, то есть которые проходили эксперимент и с аудио, и с видео стимулами. Как можно увидеть, график разделён на 4 столбца, согласно ответам респондентов. В первом столбце ответы тех, кто выбирал ответ «Другое» после просмотра видео, а в остальных столбцах заглавием служит тот звук, который проверялся (т.е. p, t, k соответственно). Ниже можно увидеть все возможные комбинац</w:t>
      </w:r>
      <w:proofErr w:type="gramStart"/>
      <w:r>
        <w:rPr>
          <w:rFonts w:ascii="Times New Roman" w:hAnsi="Times New Roman" w:cs="Times New Roman"/>
          <w:sz w:val="24"/>
          <w:szCs w:val="24"/>
        </w:rPr>
        <w:t>ии ау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дио стимулов, которые подписаны под каждым столбцом, а слева представлены все комбинации видео стимулов. Несложно заметить, что ответы респондентов, как правило, совпадают с аудио стимулом, за исключением того, что многие респонденты ответили, что слышат k, при аудио стимуле t и видео стимуле p. Это явление не является эффектом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этот результат был для нас неожиданным, поэтому необходимо сравнить эти данные с ответами тех, кто слушал аудио записи без видео стимула. </w:t>
      </w:r>
      <w:proofErr w:type="gramStart"/>
      <w:r>
        <w:rPr>
          <w:rFonts w:ascii="Times New Roman" w:hAnsi="Times New Roman" w:cs="Times New Roman"/>
          <w:sz w:val="24"/>
          <w:szCs w:val="24"/>
        </w:rPr>
        <w:t>Если данный эффект сохранится в ответах респондентов, которые лишь слушали аудио стимулы, значит, данный эффект связан с нашим подборов стимулов.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Если же нет – значит, мы открыли некоторый новый эффект, отличный от эффекта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357AE" w:rsidRDefault="009364DC">
      <w:pPr>
        <w:jc w:val="center"/>
        <w:rPr>
          <w:rFonts w:ascii="Brill" w:hAnsi="Brill"/>
        </w:rPr>
      </w:pPr>
      <w:r>
        <w:rPr>
          <w:noProof/>
        </w:rPr>
        <w:drawing>
          <wp:inline distT="0" distB="0" distL="0" distR="0">
            <wp:extent cx="4371340" cy="2732405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AE" w:rsidRDefault="009364DC">
      <w:pPr>
        <w:spacing w:line="360" w:lineRule="auto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2 Результаты носителей, смотревших видео стимулы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новую таблицу, где представлены ответы тех участников, кому предлагалась только аудиозапись (см. Рис. 3). Мы видим, что обе таблицы очень похожи, т. е. большинство ответов совпадает с реально звучавшим аудио стимулом, кроме того случая, где предполагался видео стимул p и аудио стимул t, – здесь мы снова получили много ответов k. </w:t>
      </w:r>
    </w:p>
    <w:p w:rsidR="00C357AE" w:rsidRDefault="009364DC">
      <w:pPr>
        <w:jc w:val="center"/>
        <w:rPr>
          <w:rFonts w:ascii="Brill" w:hAnsi="Brill"/>
        </w:rPr>
      </w:pPr>
      <w:r>
        <w:rPr>
          <w:noProof/>
        </w:rPr>
        <w:lastRenderedPageBreak/>
        <w:drawing>
          <wp:inline distT="0" distB="0" distL="0" distR="0">
            <wp:extent cx="4157345" cy="2598420"/>
            <wp:effectExtent l="0" t="0" r="0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AE" w:rsidRDefault="009364DC">
      <w:pPr>
        <w:spacing w:line="36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3 Результаты носителей, </w:t>
      </w:r>
      <w:r w:rsidR="005B4822">
        <w:rPr>
          <w:rFonts w:ascii="Times New Roman" w:hAnsi="Times New Roman" w:cs="Times New Roman"/>
          <w:sz w:val="24"/>
          <w:szCs w:val="24"/>
        </w:rPr>
        <w:t>не смотревших</w:t>
      </w:r>
      <w:r>
        <w:rPr>
          <w:rFonts w:ascii="Times New Roman" w:hAnsi="Times New Roman" w:cs="Times New Roman"/>
          <w:sz w:val="24"/>
          <w:szCs w:val="24"/>
        </w:rPr>
        <w:t xml:space="preserve"> видео стимулы</w:t>
      </w:r>
    </w:p>
    <w:p w:rsidR="00C357AE" w:rsidRDefault="00C357AE">
      <w:pPr>
        <w:jc w:val="center"/>
        <w:rPr>
          <w:rFonts w:ascii="Brill" w:hAnsi="Brill"/>
        </w:rPr>
      </w:pP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Таким образом, складывается впечатление, что носители отвечают одинаково, и их ответы не зависят наличия или отсутствия видео стимула.</w:t>
      </w:r>
    </w:p>
    <w:p w:rsidR="00C357AE" w:rsidRDefault="009364DC" w:rsidP="005B482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Перечислим некоторые факты, которые мы хотим проверить:</w:t>
      </w:r>
    </w:p>
    <w:p w:rsidR="00C357AE" w:rsidRDefault="009364DC">
      <w:pPr>
        <w:pStyle w:val="ac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является  ли разница в ответах между респондентами разного пола статистически значимой?</w:t>
      </w:r>
    </w:p>
    <w:p w:rsidR="00C357AE" w:rsidRDefault="009364DC">
      <w:pPr>
        <w:pStyle w:val="ac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является ли разница в ответах между респондентами смотревших и не смотревших видео стимулы статистически значимой?</w:t>
      </w:r>
    </w:p>
    <w:p w:rsidR="00C357AE" w:rsidRDefault="009364DC">
      <w:pPr>
        <w:pStyle w:val="ac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color w:val="00000A"/>
          <w:sz w:val="24"/>
          <w:szCs w:val="24"/>
        </w:rPr>
      </w:pPr>
      <w:r>
        <w:rPr>
          <w:rFonts w:ascii="Times New Roman" w:hAnsi="Times New Roman" w:cs="Times New Roman"/>
          <w:color w:val="00000A"/>
          <w:sz w:val="24"/>
          <w:szCs w:val="24"/>
        </w:rPr>
        <w:t>с каким стимулом ответы респондентов в нашем эксперименте скорее совпадают: с аудио или видео?</w:t>
      </w:r>
    </w:p>
    <w:p w:rsidR="00C357AE" w:rsidRDefault="009364DC" w:rsidP="006C47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доказательства, что пол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влияет на ответы участников эксперимента мы составили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таблицу с уникальными значениями аудио и видео стимулов, ответов и переменной, которая показывает, видел ли конкретный респондент видео стимул или только слушал аудиозапись. Применив к этой таблице точный тест Фишера, мы получаем высокий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(0.93 &gt; 0.05), что означает, что у нас нет оснований отбросить нулевую гипотезу о том, что пол респондента не влияет на ответы.</w:t>
      </w:r>
    </w:p>
    <w:p w:rsidR="00C357AE" w:rsidRDefault="009364DC" w:rsidP="006C47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ответа на вопрос о том, влияет ли видео стимул на ответы респондентов, мы составили таблицу с уникальными значениями аудио и стимулов, ответов в строках и переменной, кодирующей смотрел ли конкретный респондент видео стимул. Применив к нашим данным точный тест Фишера, мы получаем высокий p-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(0.66 &gt; 0.05), что значит, что у нас нет оснований отбросить нулевую гипотезу о том, что просмотр видео стимулов влияет на ответы респондентов.</w:t>
      </w:r>
    </w:p>
    <w:p w:rsidR="00C357AE" w:rsidRDefault="009364DC" w:rsidP="006C47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итоге мы убеждаемся, что наблюдаемый эффект (ответы k, при видео стимуле p и при аудио стимуле t) связан с особенностью нашего стимула, а не вызван каким-то перцептивным эффектом, связанным с взаимодействием аудио и видео стимулов.</w:t>
      </w:r>
    </w:p>
    <w:p w:rsidR="00C357AE" w:rsidRPr="006C4705" w:rsidRDefault="009364DC" w:rsidP="006C470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ответа на вопрос о том, на какой стимул, видео или аудио, респонденты ориентируются больше, мы создали таблицу, в которой два столбца с ответами респондентов. В первый столбец попали те ответы, которые совпадает с аудио стимулом, но не с видео стимулом, а во второй – те ответы, </w:t>
      </w:r>
      <w:r w:rsidRPr="001E5503">
        <w:rPr>
          <w:rFonts w:ascii="Times New Roman" w:hAnsi="Times New Roman" w:cs="Times New Roman"/>
          <w:sz w:val="24"/>
          <w:szCs w:val="24"/>
          <w:vertAlign w:val="subscript"/>
        </w:rPr>
        <w:t>которые</w:t>
      </w:r>
      <w:r>
        <w:rPr>
          <w:rFonts w:ascii="Times New Roman" w:hAnsi="Times New Roman" w:cs="Times New Roman"/>
          <w:sz w:val="24"/>
          <w:szCs w:val="24"/>
        </w:rPr>
        <w:t xml:space="preserve"> совпадают с видео стимулом, но не с аудио </w:t>
      </w:r>
      <w:r w:rsidR="00742EF2">
        <w:rPr>
          <w:rFonts w:ascii="Times New Roman" w:hAnsi="Times New Roman" w:cs="Times New Roman"/>
          <w:sz w:val="24"/>
          <w:szCs w:val="24"/>
        </w:rPr>
        <w:t>стимулом</w:t>
      </w:r>
      <w:r>
        <w:rPr>
          <w:rFonts w:ascii="Times New Roman" w:hAnsi="Times New Roman" w:cs="Times New Roman"/>
          <w:sz w:val="24"/>
          <w:szCs w:val="24"/>
        </w:rPr>
        <w:t xml:space="preserve"> (см. </w:t>
      </w:r>
      <w:r w:rsidR="00FB265E">
        <w:rPr>
          <w:rFonts w:ascii="Times New Roman" w:hAnsi="Times New Roman" w:cs="Times New Roman"/>
          <w:sz w:val="24"/>
          <w:szCs w:val="24"/>
        </w:rPr>
        <w:t>Приложение 5</w:t>
      </w:r>
      <w:r>
        <w:rPr>
          <w:rFonts w:ascii="Times New Roman" w:hAnsi="Times New Roman" w:cs="Times New Roman"/>
          <w:sz w:val="24"/>
          <w:szCs w:val="24"/>
        </w:rPr>
        <w:t>). Мы получили 6 контекстов, в каждом из которых совпадений ответа участника эксперимента с аудио стимулом в более чем пять раз превосходит количество случаев совпадений ответа респондента с видео стимулом. Данное различие для любых пар чисел больше 1 будет давать статистически значимое различие при использовании метода χ². Таким образом, мы можем утверждать, что респонденты больше ориентируются на аудио стимул.</w:t>
      </w:r>
    </w:p>
    <w:p w:rsidR="00C357AE" w:rsidRPr="007F4B7D" w:rsidRDefault="009364DC" w:rsidP="00AE0ED9">
      <w:pPr>
        <w:spacing w:line="360" w:lineRule="auto"/>
        <w:ind w:firstLine="567"/>
        <w:jc w:val="both"/>
        <w:rPr>
          <w:rStyle w:val="af7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Статистика, построение графиков и анализ данных производились на языке </w:t>
      </w:r>
      <w:hyperlink r:id="rId13" w:history="1">
        <w:r w:rsidR="007F4B7D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. Графики были построены при помощи пакета </w:t>
      </w:r>
      <w:hyperlink r:id="rId14" w:history="1">
        <w:r w:rsidRPr="007F4B7D">
          <w:rPr>
            <w:rStyle w:val="af7"/>
            <w:rFonts w:ascii="Times New Roman" w:hAnsi="Times New Roman" w:cs="Times New Roman"/>
            <w:sz w:val="24"/>
            <w:szCs w:val="24"/>
          </w:rPr>
          <w:t>ggplot2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Hadley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W. (2016)). Для картографирования использовался пакет </w:t>
      </w:r>
      <w:hyperlink r:id="rId15" w:history="1">
        <w:r w:rsidR="007F4B7D" w:rsidRPr="007F4B7D">
          <w:rPr>
            <w:rStyle w:val="af7"/>
            <w:rFonts w:ascii="Times New Roman" w:hAnsi="Times New Roman" w:cs="Times New Roman"/>
            <w:sz w:val="24"/>
            <w:szCs w:val="24"/>
          </w:rPr>
          <w:t>lingtypology</w:t>
        </w:r>
      </w:hyperlink>
      <w:r w:rsidR="007F4B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Moroz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G. (2017)</w:t>
      </w:r>
      <w:r w:rsidR="007F4B7D" w:rsidRPr="007F4B7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E0ED9" w:rsidRPr="00AE0ED9">
        <w:rPr>
          <w:rFonts w:ascii="Times New Roman" w:hAnsi="Times New Roman" w:cs="Times New Roman"/>
          <w:sz w:val="24"/>
          <w:szCs w:val="24"/>
        </w:rPr>
        <w:t xml:space="preserve">Код, отображающий ход анализа, хранится в </w:t>
      </w:r>
      <w:proofErr w:type="spellStart"/>
      <w:r w:rsidR="00AE0ED9" w:rsidRPr="00AE0ED9">
        <w:rPr>
          <w:rFonts w:ascii="Times New Roman" w:hAnsi="Times New Roman" w:cs="Times New Roman"/>
          <w:sz w:val="24"/>
          <w:szCs w:val="24"/>
        </w:rPr>
        <w:t>репозитории</w:t>
      </w:r>
      <w:proofErr w:type="spellEnd"/>
      <w:r w:rsidR="00AE0ED9" w:rsidRPr="00AE0ED9">
        <w:rPr>
          <w:rFonts w:ascii="Times New Roman" w:hAnsi="Times New Roman" w:cs="Times New Roman"/>
          <w:sz w:val="24"/>
          <w:szCs w:val="24"/>
        </w:rPr>
        <w:t xml:space="preserve"> и доступен по ссылке </w:t>
      </w:r>
      <w:hyperlink r:id="rId16">
        <w:r w:rsidRPr="007F4B7D">
          <w:rPr>
            <w:rStyle w:val="af7"/>
            <w:webHidden/>
          </w:rPr>
          <w:t>https://github.com/astafyevai/McGurk-effect/tree/master/data</w:t>
        </w:r>
      </w:hyperlink>
      <w:r w:rsidRPr="007F4B7D">
        <w:rPr>
          <w:rStyle w:val="af7"/>
        </w:rPr>
        <w:t>.</w:t>
      </w:r>
    </w:p>
    <w:p w:rsidR="00804EFD" w:rsidRDefault="009364DC" w:rsidP="00804EFD">
      <w:pPr>
        <w:pStyle w:val="1"/>
        <w:rPr>
          <w:rStyle w:val="ListLabel1"/>
          <w:rFonts w:eastAsiaTheme="majorEastAsia"/>
          <w:sz w:val="24"/>
          <w:szCs w:val="24"/>
        </w:rPr>
      </w:pPr>
      <w:bookmarkStart w:id="5" w:name="_Toc483388245"/>
      <w:r>
        <w:rPr>
          <w:rStyle w:val="ListLabel1"/>
          <w:rFonts w:eastAsiaTheme="majorEastAsia"/>
          <w:sz w:val="24"/>
          <w:szCs w:val="24"/>
        </w:rPr>
        <w:t>Заключение.</w:t>
      </w:r>
      <w:bookmarkEnd w:id="5"/>
    </w:p>
    <w:p w:rsidR="00804EFD" w:rsidRPr="00804EFD" w:rsidRDefault="00804EFD" w:rsidP="00804EFD">
      <w:pPr>
        <w:pStyle w:val="1"/>
        <w:rPr>
          <w:rStyle w:val="ListLabel1"/>
          <w:rFonts w:ascii="Times New Roman" w:eastAsiaTheme="majorEastAsia" w:hAnsi="Times New Roman"/>
          <w:sz w:val="12"/>
          <w:szCs w:val="12"/>
        </w:rPr>
      </w:pPr>
    </w:p>
    <w:p w:rsidR="00054532" w:rsidRDefault="00804EFD" w:rsidP="00804E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EFD">
        <w:rPr>
          <w:rFonts w:ascii="Times New Roman" w:hAnsi="Times New Roman"/>
        </w:rPr>
        <w:softHyphen/>
      </w:r>
      <w:r w:rsidRPr="00804EFD">
        <w:rPr>
          <w:rFonts w:ascii="Times New Roman" w:hAnsi="Times New Roman"/>
        </w:rPr>
        <w:softHyphen/>
      </w:r>
      <w:r w:rsidR="008F485A" w:rsidRPr="00804EFD">
        <w:rPr>
          <w:rFonts w:ascii="Times New Roman" w:hAnsi="Times New Roman" w:cs="Times New Roman"/>
          <w:sz w:val="24"/>
          <w:szCs w:val="24"/>
        </w:rPr>
        <w:t>На</w:t>
      </w:r>
      <w:r>
        <w:rPr>
          <w:rFonts w:ascii="Times New Roman" w:hAnsi="Times New Roman" w:cs="Times New Roman"/>
          <w:sz w:val="24"/>
          <w:szCs w:val="24"/>
        </w:rPr>
        <w:t xml:space="preserve">ше исследование было посвящено исследованию эффекта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материале русского языка. </w:t>
      </w:r>
      <w:r w:rsidR="008F485A" w:rsidRPr="00804EFD">
        <w:rPr>
          <w:rFonts w:ascii="Times New Roman" w:hAnsi="Times New Roman" w:cs="Times New Roman"/>
          <w:sz w:val="24"/>
          <w:szCs w:val="24"/>
        </w:rPr>
        <w:t>М</w:t>
      </w:r>
      <w:r w:rsidR="003E6FF2">
        <w:rPr>
          <w:rFonts w:ascii="Times New Roman" w:hAnsi="Times New Roman" w:cs="Times New Roman"/>
          <w:sz w:val="24"/>
          <w:szCs w:val="24"/>
        </w:rPr>
        <w:t xml:space="preserve">ы поставили себе </w:t>
      </w:r>
      <w:r w:rsidR="00054532">
        <w:rPr>
          <w:rFonts w:ascii="Times New Roman" w:hAnsi="Times New Roman" w:cs="Times New Roman"/>
          <w:sz w:val="24"/>
          <w:szCs w:val="24"/>
        </w:rPr>
        <w:t xml:space="preserve">задачу проверить, проявляется ли эффект </w:t>
      </w:r>
      <w:proofErr w:type="spellStart"/>
      <w:r w:rsidR="00054532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054532">
        <w:rPr>
          <w:rFonts w:ascii="Times New Roman" w:hAnsi="Times New Roman" w:cs="Times New Roman"/>
          <w:sz w:val="24"/>
          <w:szCs w:val="24"/>
        </w:rPr>
        <w:t xml:space="preserve"> на материале слов СРЛЯ и есть ли разница в ответах респондентов в зависимости от их пола. </w:t>
      </w:r>
    </w:p>
    <w:p w:rsidR="00804EFD" w:rsidRDefault="00054532" w:rsidP="00FB6BC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</w:t>
      </w:r>
      <w:r w:rsidR="008F485A" w:rsidRPr="00804EFD">
        <w:rPr>
          <w:rFonts w:ascii="Times New Roman" w:hAnsi="Times New Roman" w:cs="Times New Roman"/>
          <w:sz w:val="24"/>
          <w:szCs w:val="24"/>
        </w:rPr>
        <w:t xml:space="preserve">сперимент </w:t>
      </w:r>
      <w:r>
        <w:rPr>
          <w:rFonts w:ascii="Times New Roman" w:hAnsi="Times New Roman" w:cs="Times New Roman"/>
          <w:sz w:val="24"/>
          <w:szCs w:val="24"/>
        </w:rPr>
        <w:t xml:space="preserve">состоял из 27 историй (9 стимулов и 18 филлеров), расположенных в произвольном порядке при помощи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рандомизатора</w:t>
      </w:r>
      <w:proofErr w:type="spellEnd"/>
      <w:r>
        <w:rPr>
          <w:rFonts w:ascii="Times New Roman" w:hAnsi="Times New Roman" w:cs="Times New Roman"/>
          <w:sz w:val="24"/>
          <w:szCs w:val="24"/>
        </w:rPr>
        <w:t>, и в среднем занимал 15 минут. Испытуемым предлагалось просмотреть видеозапись, а после ответить на тестовый вопрос, вставив в контекст один из трёх вариантов ответа или написав свой вариант в «Другое».</w:t>
      </w:r>
      <w:r w:rsidR="00FB6BC6">
        <w:rPr>
          <w:rFonts w:ascii="Times New Roman" w:hAnsi="Times New Roman" w:cs="Times New Roman"/>
          <w:sz w:val="24"/>
          <w:szCs w:val="24"/>
        </w:rPr>
        <w:t xml:space="preserve"> </w:t>
      </w:r>
      <w:r w:rsidR="008F485A" w:rsidRPr="00804EFD">
        <w:rPr>
          <w:rFonts w:ascii="Times New Roman" w:hAnsi="Times New Roman" w:cs="Times New Roman"/>
          <w:sz w:val="24"/>
          <w:szCs w:val="24"/>
        </w:rPr>
        <w:t>Резуль</w:t>
      </w:r>
      <w:r w:rsidR="00F232B6">
        <w:rPr>
          <w:rFonts w:ascii="Times New Roman" w:hAnsi="Times New Roman" w:cs="Times New Roman"/>
          <w:sz w:val="24"/>
          <w:szCs w:val="24"/>
        </w:rPr>
        <w:t>таты эксперимента показали, что</w:t>
      </w:r>
      <w:r w:rsidR="00F232B6" w:rsidRPr="00F232B6">
        <w:rPr>
          <w:rFonts w:ascii="Times New Roman" w:hAnsi="Times New Roman" w:cs="Times New Roman"/>
          <w:sz w:val="24"/>
          <w:szCs w:val="24"/>
        </w:rPr>
        <w:t xml:space="preserve"> </w:t>
      </w:r>
      <w:r w:rsidR="003E6FF2">
        <w:rPr>
          <w:rFonts w:ascii="Times New Roman" w:hAnsi="Times New Roman" w:cs="Times New Roman"/>
          <w:sz w:val="24"/>
          <w:szCs w:val="24"/>
        </w:rPr>
        <w:t xml:space="preserve">эффект </w:t>
      </w:r>
      <w:proofErr w:type="spellStart"/>
      <w:r w:rsidR="003E6FF2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3E6FF2">
        <w:rPr>
          <w:rFonts w:ascii="Times New Roman" w:hAnsi="Times New Roman" w:cs="Times New Roman"/>
          <w:sz w:val="24"/>
          <w:szCs w:val="24"/>
        </w:rPr>
        <w:t xml:space="preserve"> не проявляется на материале СРЛЯ, но точный тест Фишера, примененный к нашим данным, демонстрирует, что мы не можем отбросить нулевую гипотезу о том, что пол участника эксперимента влияет на </w:t>
      </w:r>
      <w:r w:rsidR="003E6FF2">
        <w:rPr>
          <w:rFonts w:ascii="Times New Roman" w:hAnsi="Times New Roman" w:cs="Times New Roman"/>
          <w:sz w:val="24"/>
          <w:szCs w:val="24"/>
        </w:rPr>
        <w:t>его</w:t>
      </w:r>
      <w:r w:rsidR="003E6FF2">
        <w:rPr>
          <w:rFonts w:ascii="Times New Roman" w:hAnsi="Times New Roman" w:cs="Times New Roman"/>
          <w:sz w:val="24"/>
          <w:szCs w:val="24"/>
        </w:rPr>
        <w:t xml:space="preserve"> ответ</w:t>
      </w:r>
      <w:r w:rsidR="00BC6E6D">
        <w:rPr>
          <w:rFonts w:ascii="Times New Roman" w:hAnsi="Times New Roman" w:cs="Times New Roman"/>
          <w:sz w:val="24"/>
          <w:szCs w:val="24"/>
        </w:rPr>
        <w:t>ы</w:t>
      </w:r>
      <w:r w:rsidR="003E6FF2">
        <w:rPr>
          <w:rFonts w:ascii="Times New Roman" w:hAnsi="Times New Roman" w:cs="Times New Roman"/>
          <w:sz w:val="24"/>
          <w:szCs w:val="24"/>
        </w:rPr>
        <w:t>.</w:t>
      </w:r>
      <w:r w:rsidR="008F485A" w:rsidRPr="00804EFD">
        <w:rPr>
          <w:rFonts w:ascii="Times New Roman" w:hAnsi="Times New Roman" w:cs="Times New Roman"/>
          <w:sz w:val="24"/>
          <w:szCs w:val="24"/>
        </w:rPr>
        <w:t xml:space="preserve">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В нашем эксперименте информанты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lastRenderedPageBreak/>
        <w:t xml:space="preserve">ориентировались скорее на аудио стимул, однако статистические данные не дают нам право отвергать нулевую гипотезу о том, что видео стимул не влияет на ответы. </w:t>
      </w:r>
      <w:r w:rsidR="008F485A" w:rsidRPr="00804EFD">
        <w:rPr>
          <w:rFonts w:ascii="Times New Roman" w:hAnsi="Times New Roman" w:cs="Times New Roman"/>
          <w:sz w:val="24"/>
          <w:szCs w:val="24"/>
        </w:rPr>
        <w:t>Результаты согласуются с результатами польской статьи</w:t>
      </w:r>
      <w:r w:rsidR="00804EFD">
        <w:rPr>
          <w:rFonts w:ascii="Times New Roman" w:hAnsi="Times New Roman" w:cs="Times New Roman"/>
          <w:sz w:val="24"/>
          <w:szCs w:val="24"/>
        </w:rPr>
        <w:t xml:space="preserve"> </w:t>
      </w:r>
      <w:r w:rsidR="00804EFD" w:rsidRPr="00804EF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804EFD">
        <w:rPr>
          <w:rFonts w:ascii="Brill" w:hAnsi="Brill"/>
          <w:sz w:val="24"/>
          <w:szCs w:val="24"/>
          <w:lang w:val="en-US"/>
        </w:rPr>
        <w:t>Majewski</w:t>
      </w:r>
      <w:proofErr w:type="spellEnd"/>
      <w:r w:rsidR="00804EFD">
        <w:rPr>
          <w:rFonts w:ascii="Brill" w:hAnsi="Brill"/>
          <w:sz w:val="24"/>
          <w:szCs w:val="24"/>
        </w:rPr>
        <w:t xml:space="preserve"> </w:t>
      </w:r>
      <w:r w:rsidR="00804EFD" w:rsidRPr="00804EFD">
        <w:rPr>
          <w:rFonts w:ascii="Brill" w:hAnsi="Brill"/>
          <w:sz w:val="24"/>
          <w:szCs w:val="24"/>
        </w:rPr>
        <w:t>2008</w:t>
      </w:r>
      <w:r w:rsidR="00804EFD" w:rsidRPr="00804EFD">
        <w:rPr>
          <w:rFonts w:ascii="Times New Roman" w:hAnsi="Times New Roman" w:cs="Times New Roman"/>
          <w:sz w:val="24"/>
          <w:szCs w:val="24"/>
        </w:rPr>
        <w:t>]</w:t>
      </w:r>
      <w:r w:rsidR="003E6FF2">
        <w:rPr>
          <w:rFonts w:ascii="Times New Roman" w:hAnsi="Times New Roman" w:cs="Times New Roman"/>
          <w:sz w:val="24"/>
          <w:szCs w:val="24"/>
        </w:rPr>
        <w:t>, где опис</w:t>
      </w:r>
      <w:r w:rsidR="00D312C1">
        <w:rPr>
          <w:rFonts w:ascii="Times New Roman" w:hAnsi="Times New Roman" w:cs="Times New Roman"/>
          <w:sz w:val="24"/>
          <w:szCs w:val="24"/>
        </w:rPr>
        <w:t>ано, что среди польских</w:t>
      </w:r>
      <w:r w:rsidR="003E6FF2">
        <w:rPr>
          <w:rFonts w:ascii="Times New Roman" w:hAnsi="Times New Roman" w:cs="Times New Roman"/>
          <w:sz w:val="24"/>
          <w:szCs w:val="24"/>
        </w:rPr>
        <w:t xml:space="preserve"> процент </w:t>
      </w:r>
      <w:r w:rsidR="00D312C1">
        <w:rPr>
          <w:rFonts w:ascii="Times New Roman" w:hAnsi="Times New Roman" w:cs="Times New Roman"/>
          <w:sz w:val="24"/>
          <w:szCs w:val="24"/>
        </w:rPr>
        <w:t xml:space="preserve">тех, на ком проявляется эффект </w:t>
      </w:r>
      <w:proofErr w:type="spellStart"/>
      <w:r w:rsidR="00D312C1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D312C1">
        <w:rPr>
          <w:rFonts w:ascii="Times New Roman" w:hAnsi="Times New Roman" w:cs="Times New Roman"/>
          <w:sz w:val="24"/>
          <w:szCs w:val="24"/>
        </w:rPr>
        <w:t>, очень мал.</w:t>
      </w:r>
      <w:r w:rsidR="003E6FF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485A" w:rsidRPr="00804EFD" w:rsidRDefault="008F485A" w:rsidP="00804EFD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04EFD">
        <w:rPr>
          <w:rFonts w:ascii="Times New Roman" w:hAnsi="Times New Roman" w:cs="Times New Roman"/>
          <w:sz w:val="24"/>
          <w:szCs w:val="24"/>
        </w:rPr>
        <w:t xml:space="preserve">Конечно, наш эксперимент не может </w:t>
      </w:r>
      <w:r w:rsidR="00F232B6">
        <w:rPr>
          <w:rFonts w:ascii="Times New Roman" w:hAnsi="Times New Roman" w:cs="Times New Roman"/>
          <w:sz w:val="24"/>
          <w:szCs w:val="24"/>
        </w:rPr>
        <w:t xml:space="preserve">быть </w:t>
      </w:r>
      <w:r w:rsidRPr="00804EFD">
        <w:rPr>
          <w:rFonts w:ascii="Times New Roman" w:hAnsi="Times New Roman" w:cs="Times New Roman"/>
          <w:sz w:val="24"/>
          <w:szCs w:val="24"/>
        </w:rPr>
        <w:t xml:space="preserve">однозначным </w:t>
      </w:r>
      <w:r w:rsidR="00F232B6">
        <w:rPr>
          <w:rFonts w:ascii="Times New Roman" w:hAnsi="Times New Roman" w:cs="Times New Roman"/>
          <w:sz w:val="24"/>
          <w:szCs w:val="24"/>
        </w:rPr>
        <w:t>свидетельством</w:t>
      </w:r>
      <w:r w:rsidRPr="00804EFD">
        <w:rPr>
          <w:rFonts w:ascii="Times New Roman" w:hAnsi="Times New Roman" w:cs="Times New Roman"/>
          <w:sz w:val="24"/>
          <w:szCs w:val="24"/>
        </w:rPr>
        <w:t xml:space="preserve"> в пользу отсутствия эффекта </w:t>
      </w:r>
      <w:proofErr w:type="spellStart"/>
      <w:r w:rsidRPr="00804EFD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Pr="00804EFD">
        <w:rPr>
          <w:rFonts w:ascii="Times New Roman" w:hAnsi="Times New Roman" w:cs="Times New Roman"/>
          <w:sz w:val="24"/>
          <w:szCs w:val="24"/>
        </w:rPr>
        <w:t xml:space="preserve"> у носителей русского языка. Возможно</w:t>
      </w:r>
      <w:r w:rsidR="00F232B6">
        <w:rPr>
          <w:rFonts w:ascii="Times New Roman" w:hAnsi="Times New Roman" w:cs="Times New Roman"/>
          <w:sz w:val="24"/>
          <w:szCs w:val="24"/>
        </w:rPr>
        <w:t>,</w:t>
      </w:r>
      <w:r w:rsidRPr="00804EFD">
        <w:rPr>
          <w:rFonts w:ascii="Times New Roman" w:hAnsi="Times New Roman" w:cs="Times New Roman"/>
          <w:sz w:val="24"/>
          <w:szCs w:val="24"/>
        </w:rPr>
        <w:t xml:space="preserve"> на ответы респондентов повлиял</w:t>
      </w:r>
      <w:r w:rsidR="00845BA2">
        <w:rPr>
          <w:rFonts w:ascii="Times New Roman" w:hAnsi="Times New Roman" w:cs="Times New Roman"/>
          <w:sz w:val="24"/>
          <w:szCs w:val="24"/>
        </w:rPr>
        <w:t xml:space="preserve"> ряд факторов, которые нам не удалось учесть или которые мы посчитали </w:t>
      </w:r>
      <w:proofErr w:type="gramStart"/>
      <w:r w:rsidR="00845BA2">
        <w:rPr>
          <w:rFonts w:ascii="Times New Roman" w:hAnsi="Times New Roman" w:cs="Times New Roman"/>
          <w:sz w:val="24"/>
          <w:szCs w:val="24"/>
        </w:rPr>
        <w:t>незначимыми</w:t>
      </w:r>
      <w:proofErr w:type="gramEnd"/>
      <w:r w:rsidRPr="00804EFD">
        <w:rPr>
          <w:rFonts w:ascii="Times New Roman" w:hAnsi="Times New Roman" w:cs="Times New Roman"/>
          <w:sz w:val="24"/>
          <w:szCs w:val="24"/>
        </w:rPr>
        <w:t>.</w:t>
      </w:r>
      <w:r w:rsidR="00845BA2">
        <w:rPr>
          <w:rFonts w:ascii="Times New Roman" w:hAnsi="Times New Roman" w:cs="Times New Roman"/>
          <w:sz w:val="24"/>
          <w:szCs w:val="24"/>
        </w:rPr>
        <w:t xml:space="preserve"> Например, м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ы получили странный результат, отличный от эффекта </w:t>
      </w:r>
      <w:proofErr w:type="spellStart"/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>МакГурка</w:t>
      </w:r>
      <w:proofErr w:type="spellEnd"/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, когда при аудио стимуле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  <w:lang w:val="en-US"/>
        </w:rPr>
        <w:t>t</w:t>
      </w:r>
      <w:r w:rsidR="00845BA2" w:rsidRPr="00C44E6C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и видео стимуле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  <w:lang w:val="en-US"/>
        </w:rPr>
        <w:t>p</w:t>
      </w:r>
      <w:r w:rsidR="00845BA2" w:rsidRPr="00F10E2A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большое количество респондентов ответили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  <w:lang w:val="en-US"/>
        </w:rPr>
        <w:t>k</w:t>
      </w:r>
      <w:r w:rsidR="00845BA2" w:rsidRPr="00F10E2A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, </w:t>
      </w:r>
      <w:r w:rsidR="00845BA2">
        <w:rPr>
          <w:rStyle w:val="ListLabel1"/>
          <w:rFonts w:ascii="Times New Roman" w:eastAsiaTheme="majorEastAsia" w:hAnsi="Times New Roman"/>
          <w:color w:val="000000" w:themeColor="text1"/>
          <w:sz w:val="24"/>
          <w:szCs w:val="24"/>
        </w:rPr>
        <w:t xml:space="preserve">но анализ данных показал, что это явление вызвано особенностью нашего эксперимента. </w:t>
      </w:r>
      <w:r w:rsidRPr="00804EFD">
        <w:rPr>
          <w:rFonts w:ascii="Times New Roman" w:hAnsi="Times New Roman" w:cs="Times New Roman"/>
          <w:sz w:val="24"/>
          <w:szCs w:val="24"/>
        </w:rPr>
        <w:t xml:space="preserve"> </w:t>
      </w:r>
      <w:r w:rsidR="00845BA2">
        <w:rPr>
          <w:rFonts w:ascii="Times New Roman" w:hAnsi="Times New Roman" w:cs="Times New Roman"/>
          <w:sz w:val="24"/>
          <w:szCs w:val="24"/>
        </w:rPr>
        <w:t>Есть вероятность, что</w:t>
      </w:r>
      <w:r w:rsidRPr="00804EFD">
        <w:rPr>
          <w:rFonts w:ascii="Times New Roman" w:hAnsi="Times New Roman" w:cs="Times New Roman"/>
          <w:sz w:val="24"/>
          <w:szCs w:val="24"/>
        </w:rPr>
        <w:t xml:space="preserve"> при повторении данного эксперимента с очень близким видом лица или с другим набором примеров и стимулов</w:t>
      </w:r>
      <w:r w:rsidR="00845BA2">
        <w:rPr>
          <w:rFonts w:ascii="Times New Roman" w:hAnsi="Times New Roman" w:cs="Times New Roman"/>
          <w:sz w:val="24"/>
          <w:szCs w:val="24"/>
        </w:rPr>
        <w:t>, мы</w:t>
      </w:r>
      <w:r w:rsidRPr="00804EFD">
        <w:rPr>
          <w:rFonts w:ascii="Times New Roman" w:hAnsi="Times New Roman" w:cs="Times New Roman"/>
          <w:sz w:val="24"/>
          <w:szCs w:val="24"/>
        </w:rPr>
        <w:t xml:space="preserve"> </w:t>
      </w:r>
      <w:r w:rsidR="00845BA2">
        <w:rPr>
          <w:rFonts w:ascii="Times New Roman" w:hAnsi="Times New Roman" w:cs="Times New Roman"/>
          <w:sz w:val="24"/>
          <w:szCs w:val="24"/>
        </w:rPr>
        <w:t xml:space="preserve">получили бы другие показатели, которые позволили бы нам считать, что </w:t>
      </w:r>
      <w:r w:rsidR="006E0597">
        <w:rPr>
          <w:rFonts w:ascii="Times New Roman" w:hAnsi="Times New Roman" w:cs="Times New Roman"/>
          <w:sz w:val="24"/>
          <w:szCs w:val="24"/>
        </w:rPr>
        <w:t xml:space="preserve">эффект </w:t>
      </w:r>
      <w:proofErr w:type="spellStart"/>
      <w:r w:rsidR="006E0597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="006E0597">
        <w:rPr>
          <w:rFonts w:ascii="Times New Roman" w:hAnsi="Times New Roman" w:cs="Times New Roman"/>
          <w:sz w:val="24"/>
          <w:szCs w:val="24"/>
        </w:rPr>
        <w:t xml:space="preserve"> в СРЛЯ присутствует</w:t>
      </w:r>
      <w:r w:rsidRPr="00804EFD">
        <w:rPr>
          <w:rFonts w:ascii="Times New Roman" w:hAnsi="Times New Roman" w:cs="Times New Roman"/>
          <w:sz w:val="24"/>
          <w:szCs w:val="24"/>
        </w:rPr>
        <w:t>. Кроме того</w:t>
      </w:r>
      <w:r w:rsidR="00845BA2">
        <w:rPr>
          <w:rFonts w:ascii="Times New Roman" w:hAnsi="Times New Roman" w:cs="Times New Roman"/>
          <w:sz w:val="24"/>
          <w:szCs w:val="24"/>
        </w:rPr>
        <w:t>,</w:t>
      </w:r>
      <w:r w:rsidRPr="00804EFD">
        <w:rPr>
          <w:rFonts w:ascii="Times New Roman" w:hAnsi="Times New Roman" w:cs="Times New Roman"/>
          <w:sz w:val="24"/>
          <w:szCs w:val="24"/>
        </w:rPr>
        <w:t xml:space="preserve"> в эксперименте были </w:t>
      </w:r>
      <w:r w:rsidR="00F232B6" w:rsidRPr="00804EFD">
        <w:rPr>
          <w:rFonts w:ascii="Times New Roman" w:hAnsi="Times New Roman" w:cs="Times New Roman"/>
          <w:sz w:val="24"/>
          <w:szCs w:val="24"/>
        </w:rPr>
        <w:t>представлены</w:t>
      </w:r>
      <w:r w:rsidR="006E0597">
        <w:rPr>
          <w:rFonts w:ascii="Times New Roman" w:hAnsi="Times New Roman" w:cs="Times New Roman"/>
          <w:sz w:val="24"/>
          <w:szCs w:val="24"/>
        </w:rPr>
        <w:t xml:space="preserve"> видео с только одним диктором: не исключено, что речь других дикторов</w:t>
      </w:r>
      <w:r w:rsidRPr="00804EFD">
        <w:rPr>
          <w:rFonts w:ascii="Times New Roman" w:hAnsi="Times New Roman" w:cs="Times New Roman"/>
          <w:sz w:val="24"/>
          <w:szCs w:val="24"/>
        </w:rPr>
        <w:t xml:space="preserve"> или дикторов другого пола, могла бы помочь обнаружить эффект </w:t>
      </w:r>
      <w:proofErr w:type="spellStart"/>
      <w:r w:rsidRPr="00804EFD">
        <w:rPr>
          <w:rFonts w:ascii="Times New Roman" w:hAnsi="Times New Roman" w:cs="Times New Roman"/>
          <w:sz w:val="24"/>
          <w:szCs w:val="24"/>
        </w:rPr>
        <w:t>МакГурка</w:t>
      </w:r>
      <w:proofErr w:type="spellEnd"/>
      <w:r w:rsidRPr="00804EFD">
        <w:rPr>
          <w:rFonts w:ascii="Times New Roman" w:hAnsi="Times New Roman" w:cs="Times New Roman"/>
          <w:sz w:val="24"/>
          <w:szCs w:val="24"/>
        </w:rPr>
        <w:t xml:space="preserve"> в русском языке.</w:t>
      </w:r>
    </w:p>
    <w:p w:rsidR="00C357AE" w:rsidRPr="001E5503" w:rsidRDefault="009364DC" w:rsidP="00804EFD">
      <w:pPr>
        <w:pStyle w:val="1"/>
        <w:rPr>
          <w:rStyle w:val="ListLabel1"/>
          <w:rFonts w:eastAsiaTheme="majorEastAsia"/>
          <w:sz w:val="24"/>
          <w:szCs w:val="24"/>
          <w:lang w:val="en-US"/>
        </w:rPr>
      </w:pPr>
      <w:bookmarkStart w:id="6" w:name="_Toc483388246"/>
      <w:r>
        <w:rPr>
          <w:rStyle w:val="ListLabel1"/>
          <w:rFonts w:eastAsiaTheme="majorEastAsia"/>
          <w:sz w:val="24"/>
          <w:szCs w:val="24"/>
        </w:rPr>
        <w:t>Литература</w:t>
      </w:r>
      <w:bookmarkEnd w:id="6"/>
    </w:p>
    <w:p w:rsidR="00C357AE" w:rsidRPr="001E5503" w:rsidRDefault="00C357AE" w:rsidP="00804EFD">
      <w:pPr>
        <w:pStyle w:val="1"/>
        <w:rPr>
          <w:rStyle w:val="ListLabel1"/>
          <w:rFonts w:eastAsiaTheme="majorEastAsia"/>
          <w:sz w:val="24"/>
          <w:szCs w:val="24"/>
          <w:lang w:val="en-US"/>
        </w:rPr>
      </w:pP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Brancazio</w:t>
      </w:r>
      <w:proofErr w:type="spellEnd"/>
      <w:r w:rsidRPr="009364DC">
        <w:rPr>
          <w:rFonts w:ascii="Brill" w:hAnsi="Brill"/>
          <w:sz w:val="24"/>
          <w:szCs w:val="24"/>
          <w:lang w:val="en-US"/>
        </w:rPr>
        <w:t xml:space="preserve">, </w:t>
      </w:r>
      <w:r>
        <w:rPr>
          <w:rFonts w:ascii="Brill" w:hAnsi="Brill"/>
          <w:sz w:val="24"/>
          <w:szCs w:val="24"/>
          <w:lang w:val="en-US"/>
        </w:rPr>
        <w:t>L</w:t>
      </w:r>
      <w:r w:rsidRPr="009364DC">
        <w:rPr>
          <w:rFonts w:ascii="Brill" w:hAnsi="Brill"/>
          <w:sz w:val="24"/>
          <w:szCs w:val="24"/>
          <w:lang w:val="en-US"/>
        </w:rPr>
        <w:t xml:space="preserve">., </w:t>
      </w:r>
      <w:r>
        <w:rPr>
          <w:rFonts w:ascii="Brill" w:hAnsi="Brill"/>
          <w:sz w:val="24"/>
          <w:szCs w:val="24"/>
          <w:lang w:val="en-US"/>
        </w:rPr>
        <w:t>Miller</w:t>
      </w:r>
      <w:r w:rsidRPr="009364DC">
        <w:rPr>
          <w:rFonts w:ascii="Brill" w:hAnsi="Brill"/>
          <w:sz w:val="24"/>
          <w:szCs w:val="24"/>
          <w:lang w:val="en-US"/>
        </w:rPr>
        <w:t xml:space="preserve">, </w:t>
      </w:r>
      <w:r>
        <w:rPr>
          <w:rFonts w:ascii="Brill" w:hAnsi="Brill"/>
          <w:sz w:val="24"/>
          <w:szCs w:val="24"/>
          <w:lang w:val="en-US"/>
        </w:rPr>
        <w:t>J</w:t>
      </w:r>
      <w:r w:rsidRPr="009364DC">
        <w:rPr>
          <w:rFonts w:ascii="Brill" w:hAnsi="Brill"/>
          <w:sz w:val="24"/>
          <w:szCs w:val="24"/>
          <w:lang w:val="en-US"/>
        </w:rPr>
        <w:t xml:space="preserve">. </w:t>
      </w:r>
      <w:r>
        <w:rPr>
          <w:rFonts w:ascii="Brill" w:hAnsi="Brill"/>
          <w:sz w:val="24"/>
          <w:szCs w:val="24"/>
          <w:lang w:val="en-US"/>
        </w:rPr>
        <w:t>L</w:t>
      </w:r>
      <w:r w:rsidRPr="009364DC">
        <w:rPr>
          <w:rFonts w:ascii="Brill" w:hAnsi="Brill"/>
          <w:sz w:val="24"/>
          <w:szCs w:val="24"/>
          <w:lang w:val="en-US"/>
        </w:rPr>
        <w:t xml:space="preserve">. (2005). </w:t>
      </w:r>
      <w:r>
        <w:rPr>
          <w:rFonts w:ascii="Brill" w:hAnsi="Brill"/>
          <w:sz w:val="24"/>
          <w:szCs w:val="24"/>
          <w:lang w:val="en-US"/>
        </w:rPr>
        <w:t xml:space="preserve">Use of visual information in speech perception: Evidence for a visual rate effect both with and without a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effect. </w:t>
      </w:r>
      <w:r>
        <w:rPr>
          <w:rFonts w:ascii="Brill" w:hAnsi="Brill"/>
          <w:i/>
          <w:iCs/>
          <w:sz w:val="24"/>
          <w:szCs w:val="24"/>
          <w:lang w:val="en-US"/>
        </w:rPr>
        <w:t>Attention, Perception, &amp; Psychophysics, 67</w:t>
      </w:r>
      <w:r>
        <w:rPr>
          <w:rFonts w:ascii="Brill" w:hAnsi="Brill"/>
          <w:sz w:val="24"/>
          <w:szCs w:val="24"/>
          <w:lang w:val="en-US"/>
        </w:rPr>
        <w:t>(5),</w:t>
      </w:r>
      <w:r>
        <w:rPr>
          <w:rFonts w:ascii="Brill" w:hAnsi="Brill"/>
          <w:i/>
          <w:iCs/>
          <w:sz w:val="24"/>
          <w:szCs w:val="24"/>
          <w:lang w:val="en-US"/>
        </w:rPr>
        <w:t xml:space="preserve"> </w:t>
      </w:r>
      <w:r>
        <w:rPr>
          <w:rFonts w:ascii="Brill" w:hAnsi="Brill"/>
          <w:sz w:val="24"/>
          <w:szCs w:val="24"/>
          <w:lang w:val="en-US"/>
        </w:rPr>
        <w:t>759-769.</w:t>
      </w:r>
    </w:p>
    <w:p w:rsidR="00C357AE" w:rsidRDefault="009364DC">
      <w:pPr>
        <w:spacing w:line="360" w:lineRule="auto"/>
        <w:ind w:left="737" w:hanging="737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 xml:space="preserve">Burnham, D., Dodd, B. (2004). Auditory–visual speech integration by </w:t>
      </w:r>
      <w:proofErr w:type="spellStart"/>
      <w:r>
        <w:rPr>
          <w:rFonts w:ascii="Brill" w:hAnsi="Brill"/>
          <w:sz w:val="24"/>
          <w:szCs w:val="24"/>
          <w:lang w:val="en-US"/>
        </w:rPr>
        <w:t>prelinguistic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infants: Perception of an emergent consonant in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</w:t>
      </w:r>
      <w:r>
        <w:rPr>
          <w:rFonts w:ascii="Brill" w:hAnsi="Brill"/>
          <w:i/>
          <w:iCs/>
          <w:sz w:val="24"/>
          <w:szCs w:val="24"/>
          <w:lang w:val="en-US"/>
        </w:rPr>
        <w:t>. </w:t>
      </w:r>
      <w:proofErr w:type="gramStart"/>
      <w:r>
        <w:rPr>
          <w:rFonts w:ascii="Brill" w:hAnsi="Brill"/>
          <w:i/>
          <w:iCs/>
          <w:sz w:val="24"/>
          <w:szCs w:val="24"/>
          <w:lang w:val="en-US"/>
        </w:rPr>
        <w:t>Developmental psychobiology, 45</w:t>
      </w:r>
      <w:r>
        <w:rPr>
          <w:rFonts w:ascii="Brill" w:hAnsi="Brill"/>
          <w:sz w:val="24"/>
          <w:szCs w:val="24"/>
          <w:lang w:val="en-US"/>
        </w:rPr>
        <w:t>(4), 204-220.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Cathiard</w:t>
      </w:r>
      <w:proofErr w:type="spellEnd"/>
      <w:r>
        <w:rPr>
          <w:rFonts w:ascii="Brill" w:hAnsi="Brill"/>
          <w:sz w:val="24"/>
          <w:szCs w:val="24"/>
          <w:lang w:val="en-US"/>
        </w:rPr>
        <w:t>, M. A., Schwartz, J. L.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Abry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C. (2001). Asking a naive question about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Effect: why does audio [b] give more [d] percepts with visual [g] than with visual [d]</w:t>
      </w:r>
      <w:proofErr w:type="gramStart"/>
      <w:r>
        <w:rPr>
          <w:rFonts w:ascii="Brill" w:hAnsi="Brill"/>
          <w:sz w:val="24"/>
          <w:szCs w:val="24"/>
          <w:lang w:val="en-US"/>
        </w:rPr>
        <w:t>?.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</w:t>
      </w:r>
      <w:proofErr w:type="gramStart"/>
      <w:r>
        <w:rPr>
          <w:rFonts w:ascii="Brill" w:hAnsi="Brill"/>
          <w:sz w:val="24"/>
          <w:szCs w:val="24"/>
          <w:lang w:val="en-US"/>
        </w:rPr>
        <w:t>In AVSP 2001-International Conference on Auditory-Visual Speech Processing.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Cluff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M. S., Luce, P. A. (1990). Similarity neighborhoods of spoken two syllable words: Retroactive effects </w:t>
      </w:r>
      <w:proofErr w:type="gramStart"/>
      <w:r>
        <w:rPr>
          <w:rFonts w:ascii="Brill" w:hAnsi="Brill"/>
          <w:sz w:val="24"/>
          <w:szCs w:val="24"/>
          <w:lang w:val="en-US"/>
        </w:rPr>
        <w:t>on multiple activation</w:t>
      </w:r>
      <w:proofErr w:type="gramEnd"/>
      <w:r>
        <w:rPr>
          <w:rFonts w:ascii="Brill" w:hAnsi="Brill"/>
          <w:sz w:val="24"/>
          <w:szCs w:val="24"/>
          <w:lang w:val="en-US"/>
        </w:rPr>
        <w:t>. </w:t>
      </w:r>
      <w:proofErr w:type="gramStart"/>
      <w:r>
        <w:rPr>
          <w:rFonts w:ascii="Brill" w:hAnsi="Brill"/>
          <w:sz w:val="24"/>
          <w:szCs w:val="24"/>
          <w:lang w:val="en-US"/>
        </w:rPr>
        <w:t>The Journal of the Acoustical Society of America, 87(S1), S125-S126.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gramStart"/>
      <w:r>
        <w:rPr>
          <w:rFonts w:ascii="Brill" w:hAnsi="Brill"/>
          <w:sz w:val="24"/>
          <w:szCs w:val="24"/>
          <w:lang w:val="en-US"/>
        </w:rPr>
        <w:lastRenderedPageBreak/>
        <w:t xml:space="preserve">Colin, C., </w:t>
      </w:r>
      <w:proofErr w:type="spellStart"/>
      <w:r>
        <w:rPr>
          <w:rFonts w:ascii="Brill" w:hAnsi="Brill"/>
          <w:sz w:val="24"/>
          <w:szCs w:val="24"/>
          <w:lang w:val="en-US"/>
        </w:rPr>
        <w:t>Radeau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M., </w:t>
      </w:r>
      <w:proofErr w:type="spellStart"/>
      <w:r>
        <w:rPr>
          <w:rFonts w:ascii="Brill" w:hAnsi="Brill"/>
          <w:sz w:val="24"/>
          <w:szCs w:val="24"/>
          <w:lang w:val="en-US"/>
        </w:rPr>
        <w:t>Soquet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A., </w:t>
      </w:r>
      <w:proofErr w:type="spellStart"/>
      <w:r>
        <w:rPr>
          <w:rFonts w:ascii="Brill" w:hAnsi="Brill"/>
          <w:sz w:val="24"/>
          <w:szCs w:val="24"/>
          <w:lang w:val="en-US"/>
        </w:rPr>
        <w:t>Demolin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D., Colin, F., </w:t>
      </w:r>
      <w:proofErr w:type="spellStart"/>
      <w:r>
        <w:rPr>
          <w:rFonts w:ascii="Brill" w:hAnsi="Brill"/>
          <w:sz w:val="24"/>
          <w:szCs w:val="24"/>
          <w:lang w:val="en-US"/>
        </w:rPr>
        <w:t>Deltenre</w:t>
      </w:r>
      <w:proofErr w:type="spellEnd"/>
      <w:r>
        <w:rPr>
          <w:rFonts w:ascii="Brill" w:hAnsi="Brill"/>
          <w:sz w:val="24"/>
          <w:szCs w:val="24"/>
          <w:lang w:val="en-US"/>
        </w:rPr>
        <w:t>, P. (2002).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Mismatch negativity evoked by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>–MacDonald effect: A phonetic representation within short-term memory. Clinical Neurophysiology, 113(4), 495-506.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gramStart"/>
      <w:r>
        <w:rPr>
          <w:rFonts w:ascii="Brill" w:hAnsi="Brill"/>
          <w:sz w:val="24"/>
          <w:szCs w:val="24"/>
          <w:lang w:val="en-US"/>
        </w:rPr>
        <w:t>de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</w:t>
      </w:r>
      <w:proofErr w:type="spellStart"/>
      <w:r>
        <w:rPr>
          <w:rFonts w:ascii="Brill" w:hAnsi="Brill"/>
          <w:sz w:val="24"/>
          <w:szCs w:val="24"/>
          <w:lang w:val="en-US"/>
        </w:rPr>
        <w:t>Gelder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B., </w:t>
      </w:r>
      <w:proofErr w:type="spellStart"/>
      <w:r>
        <w:rPr>
          <w:rFonts w:ascii="Brill" w:hAnsi="Brill"/>
          <w:sz w:val="24"/>
          <w:szCs w:val="24"/>
          <w:lang w:val="en-US"/>
        </w:rPr>
        <w:t>Bertelson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P., </w:t>
      </w:r>
      <w:proofErr w:type="spellStart"/>
      <w:r>
        <w:rPr>
          <w:rFonts w:ascii="Brill" w:hAnsi="Brill"/>
          <w:sz w:val="24"/>
          <w:szCs w:val="24"/>
          <w:lang w:val="en-US"/>
        </w:rPr>
        <w:t>Vroomen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J.,  Chen, H. C. (1995). Inter-language differences in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for </w:t>
      </w: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dutch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 and Cantonese listeners. </w:t>
      </w:r>
      <w:proofErr w:type="gramStart"/>
      <w:r>
        <w:rPr>
          <w:rFonts w:ascii="Brill" w:hAnsi="Brill"/>
          <w:sz w:val="24"/>
          <w:szCs w:val="24"/>
          <w:lang w:val="en-US"/>
        </w:rPr>
        <w:t>In EUROSPEECH.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Dupont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S., </w:t>
      </w:r>
      <w:proofErr w:type="spellStart"/>
      <w:r>
        <w:rPr>
          <w:rFonts w:ascii="Brill" w:hAnsi="Brill"/>
          <w:sz w:val="24"/>
          <w:szCs w:val="24"/>
          <w:lang w:val="en-US"/>
        </w:rPr>
        <w:t>Aubin</w:t>
      </w:r>
      <w:proofErr w:type="spellEnd"/>
      <w:r>
        <w:rPr>
          <w:rFonts w:ascii="Brill" w:hAnsi="Brill"/>
          <w:sz w:val="24"/>
          <w:szCs w:val="24"/>
          <w:lang w:val="en-US"/>
        </w:rPr>
        <w:t>, J.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Ménard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L. (2005). 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A study of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4-and 5-year-old French Canadian children.</w:t>
      </w:r>
      <w:proofErr w:type="gramEnd"/>
      <w:r>
        <w:rPr>
          <w:rFonts w:ascii="Brill" w:hAnsi="Brill"/>
          <w:sz w:val="24"/>
          <w:szCs w:val="24"/>
          <w:lang w:val="en-US"/>
        </w:rPr>
        <w:t> ZAS Papers in Linguistics, 40, 1-17.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Fixmer</w:t>
      </w:r>
      <w:proofErr w:type="spellEnd"/>
      <w:r>
        <w:rPr>
          <w:rFonts w:ascii="Brill" w:hAnsi="Brill"/>
          <w:sz w:val="24"/>
          <w:szCs w:val="24"/>
          <w:lang w:val="en-US"/>
        </w:rPr>
        <w:t>, E.</w:t>
      </w:r>
      <w:proofErr w:type="gramStart"/>
      <w:r>
        <w:rPr>
          <w:rFonts w:ascii="Brill" w:hAnsi="Brill"/>
          <w:sz w:val="24"/>
          <w:szCs w:val="24"/>
          <w:lang w:val="en-US"/>
        </w:rPr>
        <w:t>,  Hawkins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, S. (1998). 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The influence of quality of information on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</w:t>
      </w:r>
      <w:proofErr w:type="gramStart"/>
      <w:r>
        <w:rPr>
          <w:rFonts w:ascii="Brill" w:hAnsi="Brill"/>
          <w:sz w:val="24"/>
          <w:szCs w:val="24"/>
          <w:lang w:val="en-US"/>
        </w:rPr>
        <w:t>In AVSP'98 International Conference on Auditory-Visual Speech Processing.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Grassegger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H. (1995). </w:t>
      </w: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German and Hungarian listeners.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</w:t>
      </w:r>
      <w:proofErr w:type="gramStart"/>
      <w:r>
        <w:rPr>
          <w:rFonts w:ascii="Brill" w:hAnsi="Brill"/>
          <w:sz w:val="24"/>
          <w:szCs w:val="24"/>
          <w:lang w:val="en-US"/>
        </w:rPr>
        <w:t>In proceedings of the international congress of phonetic sciences, Stockholm (Vol. 4, No. 3, p. 2).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 xml:space="preserve">Green, K. P., </w:t>
      </w:r>
      <w:proofErr w:type="spellStart"/>
      <w:r>
        <w:rPr>
          <w:rFonts w:ascii="Brill" w:hAnsi="Brill"/>
          <w:sz w:val="24"/>
          <w:szCs w:val="24"/>
          <w:lang w:val="en-US"/>
        </w:rPr>
        <w:t>Kuhl</w:t>
      </w:r>
      <w:proofErr w:type="spellEnd"/>
      <w:r>
        <w:rPr>
          <w:rFonts w:ascii="Brill" w:hAnsi="Brill"/>
          <w:sz w:val="24"/>
          <w:szCs w:val="24"/>
          <w:lang w:val="en-US"/>
        </w:rPr>
        <w:t>, P. K.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Meltzoff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>, A. N. (1988). Factors affecting the integration of auditory and visual information in speech: The effect of vowel environment. </w:t>
      </w:r>
      <w:proofErr w:type="gramStart"/>
      <w:r>
        <w:rPr>
          <w:rFonts w:ascii="Brill" w:hAnsi="Brill"/>
          <w:sz w:val="24"/>
          <w:szCs w:val="24"/>
          <w:lang w:val="en-US"/>
        </w:rPr>
        <w:t>The Journal of the Acoustical Society of America, 84(S1), S155-S155.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 xml:space="preserve">Green, K. P., </w:t>
      </w:r>
      <w:proofErr w:type="spellStart"/>
      <w:r>
        <w:rPr>
          <w:rFonts w:ascii="Brill" w:hAnsi="Brill"/>
          <w:sz w:val="24"/>
          <w:szCs w:val="24"/>
          <w:lang w:val="en-US"/>
        </w:rPr>
        <w:t>Kuhl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P. K., </w:t>
      </w:r>
      <w:proofErr w:type="spellStart"/>
      <w:r>
        <w:rPr>
          <w:rFonts w:ascii="Brill" w:hAnsi="Brill"/>
          <w:sz w:val="24"/>
          <w:szCs w:val="24"/>
          <w:lang w:val="en-US"/>
        </w:rPr>
        <w:t>Meltzoff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A. N.,  Stevens, E. B. (1991). 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Integrating speech information across talkers, gender, and sensory modality: Female faces and male voices in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effect.</w:t>
      </w:r>
      <w:proofErr w:type="gramEnd"/>
      <w:r>
        <w:rPr>
          <w:rFonts w:ascii="Brill" w:hAnsi="Brill"/>
          <w:sz w:val="24"/>
          <w:szCs w:val="24"/>
          <w:lang w:val="en-US"/>
        </w:rPr>
        <w:t> Attention, Perception</w:t>
      </w:r>
      <w:proofErr w:type="gramStart"/>
      <w:r>
        <w:rPr>
          <w:rFonts w:ascii="Brill" w:hAnsi="Brill"/>
          <w:sz w:val="24"/>
          <w:szCs w:val="24"/>
          <w:lang w:val="en-US"/>
        </w:rPr>
        <w:t>,  Psychophysics</w:t>
      </w:r>
      <w:proofErr w:type="gramEnd"/>
      <w:r>
        <w:rPr>
          <w:rFonts w:ascii="Brill" w:hAnsi="Brill"/>
          <w:sz w:val="24"/>
          <w:szCs w:val="24"/>
          <w:lang w:val="en-US"/>
        </w:rPr>
        <w:t>, 50(6), 524-536.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Gries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S. T. (2013). Statistics for linguistics with R: A practical introduction. Walter de </w:t>
      </w:r>
      <w:proofErr w:type="spellStart"/>
      <w:r>
        <w:rPr>
          <w:rFonts w:ascii="Brill" w:hAnsi="Brill"/>
          <w:sz w:val="24"/>
          <w:szCs w:val="24"/>
          <w:lang w:val="en-US"/>
        </w:rPr>
        <w:t>Gruyter</w:t>
      </w:r>
      <w:proofErr w:type="spellEnd"/>
    </w:p>
    <w:p w:rsidR="00C357AE" w:rsidRDefault="00C357AE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Hardison</w:t>
      </w:r>
      <w:proofErr w:type="spellEnd"/>
      <w:r>
        <w:rPr>
          <w:rFonts w:ascii="Brill" w:hAnsi="Brill"/>
          <w:sz w:val="24"/>
          <w:szCs w:val="24"/>
          <w:lang w:val="en-US"/>
        </w:rPr>
        <w:t>, D. M. (1999).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Bimodal speech perception by native and nonnative speakers of English: Factors influencing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effect. </w:t>
      </w:r>
      <w:proofErr w:type="gramStart"/>
      <w:r>
        <w:rPr>
          <w:rFonts w:ascii="Brill" w:hAnsi="Brill"/>
          <w:sz w:val="24"/>
          <w:szCs w:val="24"/>
          <w:lang w:val="en-US"/>
        </w:rPr>
        <w:t>Language Learning, 49(s1), 213-283.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Hayashi, Y.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Sekiyama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K. (1998). Native-foreign </w:t>
      </w:r>
      <w:proofErr w:type="spellStart"/>
      <w:r>
        <w:rPr>
          <w:rFonts w:ascii="Brill" w:hAnsi="Brill"/>
          <w:sz w:val="24"/>
          <w:szCs w:val="24"/>
          <w:lang w:val="en-US"/>
        </w:rPr>
        <w:t>langage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effect: A test with </w:t>
      </w: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chinese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 and </w:t>
      </w:r>
      <w:proofErr w:type="spellStart"/>
      <w:r>
        <w:rPr>
          <w:rFonts w:ascii="Brill" w:hAnsi="Brill"/>
          <w:sz w:val="24"/>
          <w:szCs w:val="24"/>
          <w:lang w:val="en-US"/>
        </w:rPr>
        <w:t>japanese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. </w:t>
      </w:r>
      <w:proofErr w:type="gramStart"/>
      <w:r>
        <w:rPr>
          <w:rFonts w:ascii="Brill" w:hAnsi="Brill"/>
          <w:sz w:val="24"/>
          <w:szCs w:val="24"/>
          <w:lang w:val="en-US"/>
        </w:rPr>
        <w:t>In AVSP'98 International Conference on Auditory-Visual Speech Processing.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Hayashi, Y.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Sekiyama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K. (1998). Native-foreign </w:t>
      </w:r>
      <w:proofErr w:type="spellStart"/>
      <w:r>
        <w:rPr>
          <w:rFonts w:ascii="Brill" w:hAnsi="Brill"/>
          <w:sz w:val="24"/>
          <w:szCs w:val="24"/>
          <w:lang w:val="en-US"/>
        </w:rPr>
        <w:t>langage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effect: A test with </w:t>
      </w: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chinese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 and </w:t>
      </w:r>
      <w:proofErr w:type="spellStart"/>
      <w:r>
        <w:rPr>
          <w:rFonts w:ascii="Brill" w:hAnsi="Brill"/>
          <w:sz w:val="24"/>
          <w:szCs w:val="24"/>
          <w:lang w:val="en-US"/>
        </w:rPr>
        <w:t>japanese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. </w:t>
      </w:r>
      <w:proofErr w:type="gramStart"/>
      <w:r>
        <w:rPr>
          <w:rFonts w:ascii="Brill" w:hAnsi="Brill"/>
          <w:sz w:val="24"/>
          <w:szCs w:val="24"/>
          <w:lang w:val="en-US"/>
        </w:rPr>
        <w:t>In AVSP'98 International Conference on Auditory-Visual Speech Processing.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Johnson, K., Strand, E. A.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D'Imperio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M. (1999). </w:t>
      </w:r>
      <w:proofErr w:type="gramStart"/>
      <w:r>
        <w:rPr>
          <w:rFonts w:ascii="Brill" w:hAnsi="Brill"/>
          <w:sz w:val="24"/>
          <w:szCs w:val="24"/>
          <w:lang w:val="en-US"/>
        </w:rPr>
        <w:t>Auditory–visual integration of talker gender in vowel perception.</w:t>
      </w:r>
      <w:proofErr w:type="gramEnd"/>
      <w:r>
        <w:rPr>
          <w:rFonts w:ascii="Brill" w:hAnsi="Brill"/>
          <w:sz w:val="24"/>
          <w:szCs w:val="24"/>
          <w:lang w:val="en-US"/>
        </w:rPr>
        <w:t> Journal of Phonetics, 27(4), 359-384.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Majewski</w:t>
      </w:r>
      <w:proofErr w:type="spellEnd"/>
      <w:r>
        <w:rPr>
          <w:rFonts w:ascii="Brill" w:hAnsi="Brill"/>
          <w:sz w:val="24"/>
          <w:szCs w:val="24"/>
          <w:lang w:val="en-US"/>
        </w:rPr>
        <w:t>, W. (2008).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Polish listeners.</w:t>
      </w:r>
      <w:proofErr w:type="gramEnd"/>
      <w:r>
        <w:rPr>
          <w:rFonts w:ascii="Brill" w:hAnsi="Brill"/>
          <w:sz w:val="24"/>
          <w:szCs w:val="24"/>
          <w:lang w:val="en-US"/>
        </w:rPr>
        <w:t> Archives of Acoustics, 33(4), 447-454.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>, H.</w:t>
      </w:r>
      <w:proofErr w:type="gramStart"/>
      <w:r>
        <w:rPr>
          <w:rFonts w:ascii="Brill" w:hAnsi="Brill"/>
          <w:sz w:val="24"/>
          <w:szCs w:val="24"/>
          <w:lang w:val="en-US"/>
        </w:rPr>
        <w:t>,  MacDonald</w:t>
      </w:r>
      <w:proofErr w:type="gramEnd"/>
      <w:r>
        <w:rPr>
          <w:rFonts w:ascii="Brill" w:hAnsi="Brill"/>
          <w:sz w:val="24"/>
          <w:szCs w:val="24"/>
          <w:lang w:val="en-US"/>
        </w:rPr>
        <w:t>, J. (1976). Hearing lips and seeing voices.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lastRenderedPageBreak/>
        <w:t>Munhall, K. G., Gribble, P., Sacco, L.</w:t>
      </w:r>
      <w:proofErr w:type="gramStart"/>
      <w:r>
        <w:rPr>
          <w:rFonts w:ascii="Brill" w:hAnsi="Brill"/>
          <w:sz w:val="24"/>
          <w:szCs w:val="24"/>
          <w:lang w:val="en-US"/>
        </w:rPr>
        <w:t>,  Ward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, M. (1996). 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Temporal constraints on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effect.</w:t>
      </w:r>
      <w:proofErr w:type="gramEnd"/>
      <w:r>
        <w:rPr>
          <w:rFonts w:ascii="Brill" w:hAnsi="Brill"/>
          <w:sz w:val="24"/>
          <w:szCs w:val="24"/>
          <w:lang w:val="en-US"/>
        </w:rPr>
        <w:t> </w:t>
      </w:r>
      <w:proofErr w:type="gramStart"/>
      <w:r>
        <w:rPr>
          <w:rFonts w:ascii="Brill" w:hAnsi="Brill"/>
          <w:sz w:val="24"/>
          <w:szCs w:val="24"/>
          <w:lang w:val="en-US"/>
        </w:rPr>
        <w:t>Perception  Psychophysics</w:t>
      </w:r>
      <w:proofErr w:type="gramEnd"/>
      <w:r>
        <w:rPr>
          <w:rFonts w:ascii="Brill" w:hAnsi="Brill"/>
          <w:sz w:val="24"/>
          <w:szCs w:val="24"/>
          <w:lang w:val="en-US"/>
        </w:rPr>
        <w:t>, 58(3), 351-362.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Nath</w:t>
      </w:r>
      <w:proofErr w:type="spellEnd"/>
      <w:r>
        <w:rPr>
          <w:rFonts w:ascii="Brill" w:hAnsi="Brill"/>
          <w:sz w:val="24"/>
          <w:szCs w:val="24"/>
          <w:lang w:val="en-US"/>
        </w:rPr>
        <w:t>, A. R.</w:t>
      </w:r>
      <w:proofErr w:type="gramStart"/>
      <w:r>
        <w:rPr>
          <w:rFonts w:ascii="Brill" w:hAnsi="Brill"/>
          <w:sz w:val="24"/>
          <w:szCs w:val="24"/>
          <w:lang w:val="en-US"/>
        </w:rPr>
        <w:t>,  Beauchamp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, M. S. (2012). 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A neural basis for </w:t>
      </w:r>
      <w:proofErr w:type="spellStart"/>
      <w:r>
        <w:rPr>
          <w:rFonts w:ascii="Brill" w:hAnsi="Brill"/>
          <w:sz w:val="24"/>
          <w:szCs w:val="24"/>
          <w:lang w:val="en-US"/>
        </w:rPr>
        <w:t>interindividual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differences in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effect, a multisensory speech illusion.</w:t>
      </w:r>
      <w:proofErr w:type="gramEnd"/>
      <w:r>
        <w:rPr>
          <w:rFonts w:ascii="Brill" w:hAnsi="Brill"/>
          <w:sz w:val="24"/>
          <w:szCs w:val="24"/>
          <w:lang w:val="en-US"/>
        </w:rPr>
        <w:t> </w:t>
      </w:r>
      <w:proofErr w:type="spellStart"/>
      <w:r>
        <w:rPr>
          <w:rFonts w:ascii="Brill" w:hAnsi="Brill"/>
          <w:sz w:val="24"/>
          <w:szCs w:val="24"/>
          <w:lang w:val="en-US"/>
        </w:rPr>
        <w:t>Neuroimage</w:t>
      </w:r>
      <w:proofErr w:type="spellEnd"/>
      <w:r>
        <w:rPr>
          <w:rFonts w:ascii="Brill" w:hAnsi="Brill"/>
          <w:sz w:val="24"/>
          <w:szCs w:val="24"/>
          <w:lang w:val="en-US"/>
        </w:rPr>
        <w:t>, 59(1), 781-787.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r>
        <w:rPr>
          <w:rFonts w:ascii="Brill" w:hAnsi="Brill"/>
          <w:sz w:val="24"/>
          <w:szCs w:val="24"/>
          <w:lang w:val="en-US"/>
        </w:rPr>
        <w:t>Nicholls, M. E., Searle, D. A.</w:t>
      </w:r>
      <w:proofErr w:type="gramStart"/>
      <w:r>
        <w:rPr>
          <w:rFonts w:ascii="Brill" w:hAnsi="Brill"/>
          <w:sz w:val="24"/>
          <w:szCs w:val="24"/>
          <w:lang w:val="en-US"/>
        </w:rPr>
        <w:t>,  Bradshaw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, J. L. (2004). Read my lips: Asymmetries in the visual expression and perception of speech revealed through the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effect. </w:t>
      </w:r>
      <w:proofErr w:type="gramStart"/>
      <w:r>
        <w:rPr>
          <w:rFonts w:ascii="Brill" w:hAnsi="Brill"/>
          <w:sz w:val="24"/>
          <w:szCs w:val="24"/>
          <w:lang w:val="en-US"/>
        </w:rPr>
        <w:t>Psychological science, 15(2), 138-141.</w:t>
      </w:r>
      <w:proofErr w:type="gramEnd"/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Sams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M., </w:t>
      </w:r>
      <w:proofErr w:type="spellStart"/>
      <w:r>
        <w:rPr>
          <w:rFonts w:ascii="Brill" w:hAnsi="Brill"/>
          <w:sz w:val="24"/>
          <w:szCs w:val="24"/>
          <w:lang w:val="en-US"/>
        </w:rPr>
        <w:t>Manninen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P., </w:t>
      </w:r>
      <w:proofErr w:type="spellStart"/>
      <w:r>
        <w:rPr>
          <w:rFonts w:ascii="Brill" w:hAnsi="Brill"/>
          <w:sz w:val="24"/>
          <w:szCs w:val="24"/>
          <w:lang w:val="en-US"/>
        </w:rPr>
        <w:t>Surakka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V., </w:t>
      </w:r>
      <w:proofErr w:type="spellStart"/>
      <w:r>
        <w:rPr>
          <w:rFonts w:ascii="Brill" w:hAnsi="Brill"/>
          <w:sz w:val="24"/>
          <w:szCs w:val="24"/>
          <w:lang w:val="en-US"/>
        </w:rPr>
        <w:t>Helin</w:t>
      </w:r>
      <w:proofErr w:type="spellEnd"/>
      <w:r>
        <w:rPr>
          <w:rFonts w:ascii="Brill" w:hAnsi="Brill"/>
          <w:sz w:val="24"/>
          <w:szCs w:val="24"/>
          <w:lang w:val="en-US"/>
        </w:rPr>
        <w:t>, P.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Kättö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R. (1998).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Finnish syllables, isolated words, and words in sentences: Effects of word meaning and sentence context. Speech Communication, 26(1), 75-87.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Sekiyama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, K. (1994). Differences in auditory-visual speech perception between Japanese and Americans: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as a function of incompatibility. Journal of the Acoustical Society of Japan (E), 15(3), 143-158.</w:t>
      </w:r>
    </w:p>
    <w:p w:rsidR="00C357AE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  <w:lang w:val="en-US"/>
        </w:rPr>
      </w:pPr>
      <w:proofErr w:type="spellStart"/>
      <w:r>
        <w:rPr>
          <w:rFonts w:ascii="Brill" w:hAnsi="Brill"/>
          <w:sz w:val="24"/>
          <w:szCs w:val="24"/>
          <w:lang w:val="en-US"/>
        </w:rPr>
        <w:t>Sekiyama</w:t>
      </w:r>
      <w:proofErr w:type="spellEnd"/>
      <w:r>
        <w:rPr>
          <w:rFonts w:ascii="Brill" w:hAnsi="Brill"/>
          <w:sz w:val="24"/>
          <w:szCs w:val="24"/>
          <w:lang w:val="en-US"/>
        </w:rPr>
        <w:t>, K.</w:t>
      </w:r>
      <w:proofErr w:type="gramStart"/>
      <w:r>
        <w:rPr>
          <w:rFonts w:ascii="Brill" w:hAnsi="Brill"/>
          <w:sz w:val="24"/>
          <w:szCs w:val="24"/>
          <w:lang w:val="en-US"/>
        </w:rPr>
        <w:t xml:space="preserve">,  </w:t>
      </w:r>
      <w:proofErr w:type="spellStart"/>
      <w:r>
        <w:rPr>
          <w:rFonts w:ascii="Brill" w:hAnsi="Brill"/>
          <w:sz w:val="24"/>
          <w:szCs w:val="24"/>
          <w:lang w:val="en-US"/>
        </w:rPr>
        <w:t>Tohkura</w:t>
      </w:r>
      <w:proofErr w:type="spellEnd"/>
      <w:proofErr w:type="gramEnd"/>
      <w:r>
        <w:rPr>
          <w:rFonts w:ascii="Brill" w:hAnsi="Brill"/>
          <w:sz w:val="24"/>
          <w:szCs w:val="24"/>
          <w:lang w:val="en-US"/>
        </w:rPr>
        <w:t xml:space="preserve">, Y. I. (1991). </w:t>
      </w:r>
      <w:proofErr w:type="spellStart"/>
      <w:r>
        <w:rPr>
          <w:rFonts w:ascii="Brill" w:hAnsi="Brill"/>
          <w:sz w:val="24"/>
          <w:szCs w:val="24"/>
          <w:lang w:val="en-US"/>
        </w:rPr>
        <w:t>McGurk</w:t>
      </w:r>
      <w:proofErr w:type="spellEnd"/>
      <w:r>
        <w:rPr>
          <w:rFonts w:ascii="Brill" w:hAnsi="Brill"/>
          <w:sz w:val="24"/>
          <w:szCs w:val="24"/>
          <w:lang w:val="en-US"/>
        </w:rPr>
        <w:t xml:space="preserve"> effect in non‐English listeners: Few visual effects for Japanese subjects hearing Japanese syllables of high auditory intelligibility. The Journal of the Acoustical Society of America, 90(4), 1797-1805.</w:t>
      </w:r>
    </w:p>
    <w:p w:rsidR="00C357AE" w:rsidRPr="009364DC" w:rsidRDefault="009364DC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</w:rPr>
      </w:pP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Зализняк</w:t>
      </w:r>
      <w:proofErr w:type="spellEnd"/>
      <w:r>
        <w:rPr>
          <w:rFonts w:ascii="Brill" w:hAnsi="Brill"/>
          <w:sz w:val="24"/>
          <w:szCs w:val="24"/>
          <w:lang w:val="en-US"/>
        </w:rPr>
        <w:t>, А. А. (1980).</w:t>
      </w:r>
      <w:proofErr w:type="gramEnd"/>
      <w:r>
        <w:rPr>
          <w:rFonts w:ascii="Brill" w:hAnsi="Brill"/>
          <w:sz w:val="24"/>
          <w:szCs w:val="24"/>
          <w:lang w:val="en-US"/>
        </w:rPr>
        <w:t xml:space="preserve"> </w:t>
      </w:r>
      <w:r w:rsidRPr="009364DC">
        <w:rPr>
          <w:rFonts w:ascii="Brill" w:hAnsi="Brill"/>
          <w:sz w:val="24"/>
          <w:szCs w:val="24"/>
        </w:rPr>
        <w:t>Грамматический</w:t>
      </w:r>
      <w:r w:rsidRPr="001E5503">
        <w:rPr>
          <w:rFonts w:ascii="Brill" w:hAnsi="Brill"/>
          <w:sz w:val="24"/>
          <w:szCs w:val="24"/>
          <w:lang w:val="en-US"/>
        </w:rPr>
        <w:t xml:space="preserve"> </w:t>
      </w:r>
      <w:r w:rsidRPr="009364DC">
        <w:rPr>
          <w:rFonts w:ascii="Brill" w:hAnsi="Brill"/>
          <w:sz w:val="24"/>
          <w:szCs w:val="24"/>
        </w:rPr>
        <w:t>словарь</w:t>
      </w:r>
      <w:r w:rsidRPr="001E5503">
        <w:rPr>
          <w:rFonts w:ascii="Brill" w:hAnsi="Brill"/>
          <w:sz w:val="24"/>
          <w:szCs w:val="24"/>
          <w:lang w:val="en-US"/>
        </w:rPr>
        <w:t xml:space="preserve"> </w:t>
      </w:r>
      <w:r w:rsidRPr="009364DC">
        <w:rPr>
          <w:rFonts w:ascii="Brill" w:hAnsi="Brill"/>
          <w:sz w:val="24"/>
          <w:szCs w:val="24"/>
        </w:rPr>
        <w:t>русского</w:t>
      </w:r>
      <w:r w:rsidRPr="001E5503">
        <w:rPr>
          <w:rFonts w:ascii="Brill" w:hAnsi="Brill"/>
          <w:sz w:val="24"/>
          <w:szCs w:val="24"/>
          <w:lang w:val="en-US"/>
        </w:rPr>
        <w:t xml:space="preserve"> </w:t>
      </w:r>
      <w:r w:rsidRPr="009364DC">
        <w:rPr>
          <w:rFonts w:ascii="Brill" w:hAnsi="Brill"/>
          <w:sz w:val="24"/>
          <w:szCs w:val="24"/>
        </w:rPr>
        <w:t>языка</w:t>
      </w:r>
      <w:r w:rsidRPr="001E5503">
        <w:rPr>
          <w:rFonts w:ascii="Brill" w:hAnsi="Brill"/>
          <w:sz w:val="24"/>
          <w:szCs w:val="24"/>
          <w:lang w:val="en-US"/>
        </w:rPr>
        <w:t xml:space="preserve">. </w:t>
      </w:r>
      <w:r w:rsidRPr="009364DC">
        <w:rPr>
          <w:rFonts w:ascii="Brill" w:hAnsi="Brill"/>
          <w:sz w:val="24"/>
          <w:szCs w:val="24"/>
        </w:rPr>
        <w:t>Словоизменение</w:t>
      </w:r>
    </w:p>
    <w:p w:rsidR="00C357AE" w:rsidRPr="009364DC" w:rsidRDefault="00C357AE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</w:rPr>
      </w:pPr>
    </w:p>
    <w:p w:rsidR="00952F2A" w:rsidRPr="001E5503" w:rsidRDefault="009364DC" w:rsidP="00952F2A">
      <w:pPr>
        <w:spacing w:line="360" w:lineRule="auto"/>
        <w:ind w:left="737" w:hanging="737"/>
        <w:jc w:val="both"/>
        <w:rPr>
          <w:rFonts w:ascii="Brill" w:hAnsi="Brill"/>
          <w:sz w:val="24"/>
          <w:szCs w:val="24"/>
        </w:rPr>
      </w:pPr>
      <w:proofErr w:type="spellStart"/>
      <w:r>
        <w:rPr>
          <w:rFonts w:ascii="Brill" w:hAnsi="Brill"/>
          <w:sz w:val="24"/>
          <w:szCs w:val="24"/>
        </w:rPr>
        <w:t>Ляшевская</w:t>
      </w:r>
      <w:proofErr w:type="spellEnd"/>
      <w:r>
        <w:rPr>
          <w:rFonts w:ascii="Brill" w:hAnsi="Brill"/>
          <w:sz w:val="24"/>
          <w:szCs w:val="24"/>
        </w:rPr>
        <w:t xml:space="preserve">, О. Н., Шаров, С. А. (2009). Частотный словарь современного русского языка (на материалах Национального корпуса русского языка). </w:t>
      </w:r>
      <w:r>
        <w:rPr>
          <w:rFonts w:ascii="Brill" w:hAnsi="Brill"/>
          <w:sz w:val="24"/>
          <w:szCs w:val="24"/>
          <w:lang w:val="en-US"/>
        </w:rPr>
        <w:t>URL</w:t>
      </w:r>
      <w:r>
        <w:rPr>
          <w:rFonts w:ascii="Brill" w:hAnsi="Brill"/>
          <w:sz w:val="24"/>
          <w:szCs w:val="24"/>
        </w:rPr>
        <w:t xml:space="preserve">: </w:t>
      </w:r>
      <w:r>
        <w:rPr>
          <w:rFonts w:ascii="Brill" w:hAnsi="Brill"/>
          <w:sz w:val="24"/>
          <w:szCs w:val="24"/>
          <w:lang w:val="en-US"/>
        </w:rPr>
        <w:t>http</w:t>
      </w:r>
      <w:proofErr w:type="gramStart"/>
      <w:r>
        <w:rPr>
          <w:rFonts w:ascii="Brill" w:hAnsi="Brill"/>
          <w:sz w:val="24"/>
          <w:szCs w:val="24"/>
        </w:rPr>
        <w:t>:/</w:t>
      </w:r>
      <w:proofErr w:type="gramEnd"/>
      <w:r>
        <w:rPr>
          <w:rFonts w:ascii="Brill" w:hAnsi="Brill"/>
          <w:sz w:val="24"/>
          <w:szCs w:val="24"/>
        </w:rPr>
        <w:t>/</w:t>
      </w:r>
      <w:proofErr w:type="spellStart"/>
      <w:r>
        <w:rPr>
          <w:rFonts w:ascii="Brill" w:hAnsi="Brill"/>
          <w:sz w:val="24"/>
          <w:szCs w:val="24"/>
          <w:lang w:val="en-US"/>
        </w:rPr>
        <w:t>dict</w:t>
      </w:r>
      <w:proofErr w:type="spellEnd"/>
      <w:r>
        <w:rPr>
          <w:rFonts w:ascii="Brill" w:hAnsi="Brill"/>
          <w:sz w:val="24"/>
          <w:szCs w:val="24"/>
        </w:rPr>
        <w:t xml:space="preserve">. </w:t>
      </w:r>
      <w:proofErr w:type="spellStart"/>
      <w:r>
        <w:rPr>
          <w:rFonts w:ascii="Brill" w:hAnsi="Brill"/>
          <w:sz w:val="24"/>
          <w:szCs w:val="24"/>
          <w:lang w:val="en-US"/>
        </w:rPr>
        <w:t>ruslang</w:t>
      </w:r>
      <w:proofErr w:type="spellEnd"/>
      <w:r>
        <w:rPr>
          <w:rFonts w:ascii="Brill" w:hAnsi="Brill"/>
          <w:sz w:val="24"/>
          <w:szCs w:val="24"/>
        </w:rPr>
        <w:t xml:space="preserve">. </w:t>
      </w:r>
      <w:proofErr w:type="spellStart"/>
      <w:proofErr w:type="gramStart"/>
      <w:r>
        <w:rPr>
          <w:rFonts w:ascii="Brill" w:hAnsi="Brill"/>
          <w:sz w:val="24"/>
          <w:szCs w:val="24"/>
          <w:lang w:val="en-US"/>
        </w:rPr>
        <w:t>ru</w:t>
      </w:r>
      <w:proofErr w:type="spellEnd"/>
      <w:r>
        <w:rPr>
          <w:rFonts w:ascii="Brill" w:hAnsi="Brill"/>
          <w:sz w:val="24"/>
          <w:szCs w:val="24"/>
        </w:rPr>
        <w:t>/</w:t>
      </w:r>
      <w:proofErr w:type="spellStart"/>
      <w:r>
        <w:rPr>
          <w:rFonts w:ascii="Brill" w:hAnsi="Brill"/>
          <w:sz w:val="24"/>
          <w:szCs w:val="24"/>
          <w:lang w:val="en-US"/>
        </w:rPr>
        <w:t>freq</w:t>
      </w:r>
      <w:proofErr w:type="spellEnd"/>
      <w:proofErr w:type="gramEnd"/>
      <w:r>
        <w:rPr>
          <w:rFonts w:ascii="Brill" w:hAnsi="Brill"/>
          <w:sz w:val="24"/>
          <w:szCs w:val="24"/>
        </w:rPr>
        <w:t xml:space="preserve">. </w:t>
      </w:r>
      <w:proofErr w:type="spellStart"/>
      <w:r w:rsidR="00952F2A">
        <w:rPr>
          <w:rFonts w:ascii="Brill" w:hAnsi="Brill" w:hint="eastAsia"/>
          <w:sz w:val="24"/>
          <w:szCs w:val="24"/>
          <w:lang w:val="en-US"/>
        </w:rPr>
        <w:t>P</w:t>
      </w:r>
      <w:r>
        <w:rPr>
          <w:rFonts w:ascii="Brill" w:hAnsi="Brill"/>
          <w:sz w:val="24"/>
          <w:szCs w:val="24"/>
          <w:lang w:val="en-US"/>
        </w:rPr>
        <w:t>hp</w:t>
      </w:r>
      <w:proofErr w:type="spellEnd"/>
    </w:p>
    <w:p w:rsidR="003E6FF2" w:rsidRDefault="003E6FF2">
      <w:pPr>
        <w:keepNext w:val="0"/>
        <w:spacing w:line="240" w:lineRule="auto"/>
        <w:rPr>
          <w:rStyle w:val="ListLabel1"/>
          <w:rFonts w:asciiTheme="majorHAnsi" w:eastAsiaTheme="majorEastAsia" w:hAnsiTheme="majorHAnsi"/>
          <w:b/>
          <w:bCs/>
          <w:color w:val="365F91" w:themeColor="accent1" w:themeShade="BF"/>
          <w:sz w:val="24"/>
          <w:szCs w:val="24"/>
        </w:rPr>
      </w:pPr>
      <w:r>
        <w:rPr>
          <w:rStyle w:val="ListLabel1"/>
          <w:rFonts w:eastAsiaTheme="majorEastAsia"/>
          <w:sz w:val="24"/>
          <w:szCs w:val="24"/>
        </w:rPr>
        <w:br w:type="page"/>
      </w:r>
    </w:p>
    <w:p w:rsidR="00C357AE" w:rsidRPr="00952F2A" w:rsidRDefault="009364DC" w:rsidP="00952F2A">
      <w:pPr>
        <w:pStyle w:val="1"/>
        <w:rPr>
          <w:rStyle w:val="ListLabel1"/>
          <w:rFonts w:eastAsiaTheme="majorEastAsia"/>
          <w:sz w:val="24"/>
          <w:szCs w:val="24"/>
        </w:rPr>
      </w:pPr>
      <w:bookmarkStart w:id="7" w:name="_Toc483388247"/>
      <w:r>
        <w:rPr>
          <w:rStyle w:val="ListLabel1"/>
          <w:rFonts w:eastAsiaTheme="majorEastAsia"/>
          <w:sz w:val="24"/>
          <w:szCs w:val="24"/>
        </w:rPr>
        <w:lastRenderedPageBreak/>
        <w:t>Приложение 1. Таблица стимулов.</w:t>
      </w:r>
      <w:bookmarkEnd w:id="7"/>
    </w:p>
    <w:p w:rsidR="00C357AE" w:rsidRDefault="00C357AE">
      <w:pPr>
        <w:rPr>
          <w:rFonts w:ascii="Brill" w:hAnsi="Brill"/>
        </w:rPr>
      </w:pPr>
    </w:p>
    <w:tbl>
      <w:tblPr>
        <w:tblStyle w:val="af6"/>
        <w:tblW w:w="9237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538"/>
        <w:gridCol w:w="1539"/>
        <w:gridCol w:w="1539"/>
        <w:gridCol w:w="1538"/>
        <w:gridCol w:w="1539"/>
        <w:gridCol w:w="1544"/>
      </w:tblGrid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№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(видео)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Место образования (аудио)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(видео)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Слова СРЛЯ (аудио)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Пол </w:t>
            </w:r>
            <w:proofErr w:type="gramStart"/>
            <w:r>
              <w:rPr>
                <w:rFonts w:ascii="Brill" w:hAnsi="Brill"/>
                <w:sz w:val="24"/>
                <w:szCs w:val="24"/>
              </w:rPr>
              <w:t>слушающего</w:t>
            </w:r>
            <w:proofErr w:type="gramEnd"/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2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3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Brill" w:hAnsi="Brill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Brill" w:hAnsi="Brill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4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5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6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Brill" w:hAnsi="Brill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Brill" w:hAnsi="Brill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7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8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Brill" w:hAnsi="Brill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(с) </w:t>
            </w:r>
            <w:proofErr w:type="spellStart"/>
            <w:proofErr w:type="gramStart"/>
            <w:r>
              <w:rPr>
                <w:rFonts w:ascii="Brill" w:hAnsi="Brill"/>
                <w:sz w:val="24"/>
                <w:szCs w:val="24"/>
              </w:rPr>
              <w:t>По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́</w:t>
            </w:r>
            <w:r>
              <w:rPr>
                <w:rFonts w:ascii="Brill" w:hAnsi="Brill"/>
                <w:sz w:val="24"/>
                <w:szCs w:val="24"/>
              </w:rPr>
              <w:t>лей</w:t>
            </w:r>
            <w:proofErr w:type="spellEnd"/>
            <w:proofErr w:type="gramEnd"/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Женский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9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10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спать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И стать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11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Кочка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12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Зубной 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Brill" w:hAnsi="Brill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Brill" w:hAnsi="Brill"/>
                <w:sz w:val="24"/>
                <w:szCs w:val="24"/>
              </w:rPr>
              <w:t>Тончик</w:t>
            </w:r>
            <w:proofErr w:type="spellEnd"/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13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Корта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Порта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14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Кары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Тары 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15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Brill" w:hAnsi="Brill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>
              <w:rPr>
                <w:rFonts w:ascii="Brill" w:hAnsi="Brill"/>
                <w:sz w:val="24"/>
                <w:szCs w:val="24"/>
              </w:rPr>
              <w:t>Влепи</w:t>
            </w:r>
            <w:proofErr w:type="gramEnd"/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16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Тачка 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Пачка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17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Губной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Полей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(с) Колей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Мужской</w:t>
            </w:r>
          </w:p>
        </w:tc>
      </w:tr>
      <w:tr w:rsidR="00C357AE">
        <w:tc>
          <w:tcPr>
            <w:tcW w:w="1537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18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Зубной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Велярный</w:t>
            </w:r>
          </w:p>
        </w:tc>
        <w:tc>
          <w:tcPr>
            <w:tcW w:w="1538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>Начертал</w:t>
            </w:r>
          </w:p>
        </w:tc>
        <w:tc>
          <w:tcPr>
            <w:tcW w:w="1539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Начеркал </w:t>
            </w:r>
          </w:p>
        </w:tc>
        <w:tc>
          <w:tcPr>
            <w:tcW w:w="1544" w:type="dxa"/>
            <w:shd w:val="clear" w:color="auto" w:fill="auto"/>
            <w:tcMar>
              <w:left w:w="103" w:type="dxa"/>
            </w:tcMar>
          </w:tcPr>
          <w:p w:rsidR="00C357AE" w:rsidRDefault="009364D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Brill" w:hAnsi="Brill"/>
                <w:sz w:val="24"/>
                <w:szCs w:val="24"/>
              </w:rPr>
              <w:t xml:space="preserve">Мужской </w:t>
            </w:r>
          </w:p>
        </w:tc>
      </w:tr>
    </w:tbl>
    <w:p w:rsidR="009364DC" w:rsidRDefault="009364DC">
      <w:pPr>
        <w:keepNext w:val="0"/>
        <w:spacing w:line="240" w:lineRule="auto"/>
        <w:rPr>
          <w:rStyle w:val="ListLabel1"/>
          <w:rFonts w:asciiTheme="majorHAnsi" w:eastAsiaTheme="majorEastAsia" w:hAnsiTheme="majorHAnsi"/>
          <w:b/>
          <w:bCs/>
          <w:color w:val="365F91" w:themeColor="accent1" w:themeShade="BF"/>
          <w:szCs w:val="28"/>
        </w:rPr>
      </w:pPr>
      <w:r>
        <w:rPr>
          <w:rStyle w:val="ListLabel1"/>
          <w:rFonts w:eastAsiaTheme="majorEastAsia"/>
        </w:rPr>
        <w:br w:type="page"/>
      </w:r>
    </w:p>
    <w:p w:rsidR="00C357AE" w:rsidRDefault="009364DC">
      <w:pPr>
        <w:pStyle w:val="1"/>
        <w:rPr>
          <w:rStyle w:val="ListLabel1"/>
          <w:rFonts w:ascii="Times New Roman" w:eastAsiaTheme="majorEastAsia" w:hAnsi="Times New Roman"/>
        </w:rPr>
      </w:pPr>
      <w:bookmarkStart w:id="8" w:name="_Toc483388248"/>
      <w:r>
        <w:rPr>
          <w:rStyle w:val="ListLabel1"/>
          <w:rFonts w:eastAsiaTheme="majorEastAsia"/>
        </w:rPr>
        <w:lastRenderedPageBreak/>
        <w:t>Приложение 2. Стимулы.</w:t>
      </w:r>
      <w:bookmarkEnd w:id="8"/>
    </w:p>
    <w:p w:rsidR="00E016DF" w:rsidRPr="00E016DF" w:rsidRDefault="00E016DF">
      <w:pPr>
        <w:pStyle w:val="1"/>
        <w:rPr>
          <w:rStyle w:val="ListLabel1"/>
          <w:rFonts w:ascii="Times New Roman" w:eastAsiaTheme="majorEastAsia" w:hAnsi="Times New Roman"/>
          <w:sz w:val="12"/>
          <w:szCs w:val="12"/>
        </w:rPr>
      </w:pP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Как-то летом мои родители уехали, а я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пошла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гулять и обронила ключи где-то возле дома. Когда я это осознала, уже стемнело, и я оказалась в трудном положении:  и спать/и стать около дома в такой темноте не захочешь, и к соседям идти уже поздно.</w:t>
      </w:r>
    </w:p>
    <w:p w:rsidR="004C7D5E" w:rsidRPr="001E5503" w:rsidRDefault="009364D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эксперименте использовались три различных порядка, чтобы убедиться, что порядок видеозаписей не влияет на ответы респондентов. </w:t>
      </w:r>
    </w:p>
    <w:p w:rsidR="004C7D5E" w:rsidRDefault="004C7D5E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17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https://youtu.be/JxdfiNZ7UOw</w:t>
        </w:r>
      </w:hyperlink>
    </w:p>
    <w:p w:rsidR="00C357AE" w:rsidRDefault="009364D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Порядок 1: 12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Порядок 2: 11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Порядок 3: 15</w:t>
      </w:r>
    </w:p>
    <w:p w:rsidR="00C357AE" w:rsidRDefault="00936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 xml:space="preserve">Контекст в </w:t>
      </w:r>
      <w:proofErr w:type="spellStart"/>
      <w:r>
        <w:rPr>
          <w:rFonts w:ascii="Brill" w:hAnsi="Brill" w:cs="Times New Roman"/>
          <w:sz w:val="24"/>
          <w:szCs w:val="24"/>
        </w:rPr>
        <w:t>гугл</w:t>
      </w:r>
      <w:proofErr w:type="spellEnd"/>
      <w:r>
        <w:rPr>
          <w:rFonts w:ascii="Brill" w:hAnsi="Brill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Я оказалась в трудном положении, потому что ... около дома в такой темноте уже не захочешь, …</w:t>
      </w:r>
    </w:p>
    <w:p w:rsidR="00C357AE" w:rsidRDefault="009364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Brill" w:hAnsi="Brill" w:cs="Times New Roman"/>
          <w:sz w:val="24"/>
          <w:szCs w:val="24"/>
        </w:rPr>
        <w:t>гугл</w:t>
      </w:r>
      <w:proofErr w:type="spellEnd"/>
      <w:r>
        <w:rPr>
          <w:rFonts w:ascii="Brill" w:hAnsi="Brill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И спать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И стать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Искать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Brill" w:hAnsi="Brill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я переехала в Москву, мне не верилось, что жители столицы почти никогда не знают, как подсказать правильное направление. Потому что я выросла в маленьком городе, и мне кажется, что каждое дерево там, каждая кочка и каждая тропинка мне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знакомы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C7D5E" w:rsidRP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18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https://youtu.be/qVNeQ11V9_s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23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18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21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 маленьком городе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знакомы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каждое дерево, каждая ..., каждая тропинка.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Точка 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Почка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Кочка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Мой младший брат Антон всегда очень сильно обижался, когда я придумывала ему разные прозвища, то коверкая его имя, то называя его какими-то словами, которые приходили мне в голову. Но больше всего ему не нравилось, когда я кричала на весь двор: «</w:t>
      </w:r>
      <w:proofErr w:type="spellStart"/>
      <w:r>
        <w:rPr>
          <w:rFonts w:ascii="Times New Roman" w:hAnsi="Times New Roman" w:cs="Times New Roman"/>
          <w:sz w:val="24"/>
          <w:szCs w:val="24"/>
        </w:rPr>
        <w:t>Тончик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иди сюда!», потому что все ребята смеялись над ним. 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19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https://youtu.be/lBrjziEc6wc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14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5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7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Больше всего брату не нравилось, когда я кричала</w:t>
      </w:r>
      <w:proofErr w:type="gramStart"/>
      <w:r>
        <w:rPr>
          <w:rFonts w:ascii="Times New Roman" w:hAnsi="Times New Roman" w:cs="Times New Roman"/>
          <w:sz w:val="24"/>
          <w:szCs w:val="24"/>
        </w:rPr>
        <w:t>: "</w:t>
      </w:r>
      <w:proofErr w:type="gramEnd"/>
      <w:r>
        <w:rPr>
          <w:rFonts w:ascii="Times New Roman" w:hAnsi="Times New Roman" w:cs="Times New Roman"/>
          <w:sz w:val="24"/>
          <w:szCs w:val="24"/>
        </w:rPr>
        <w:t>..., иди сюда!"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Кончик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Тончик</w:t>
      </w:r>
      <w:proofErr w:type="spellEnd"/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Пончик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Как-то на отдыхе в маленьком морском городке мне довелось побывать на одном громадном мероприятия, которое проходило на огромной спортивной площадке. Было много гостей, большой красивый стол с самыми разными десертами… Словом, выглядело всё потрясающе. Место вокруг порта/корта было украшено в честь праздника. 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0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https://youtu.be/L9U_gHdzBkE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4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Порядок 2: 22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18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честь праздника было украшено место вокруг …. 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Торта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Корта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e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 w:eastAsia="en-US"/>
        </w:rPr>
        <w:t>Однажды 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eastAsiaTheme="minorHAnsi" w:hAnsi="Times New Roman" w:cs="Times New Roman"/>
          <w:color w:val="00000A"/>
          <w:sz w:val="24"/>
          <w:szCs w:val="24"/>
          <w:lang w:val="ru-RU" w:eastAsia="en-US"/>
        </w:rPr>
        <w:t xml:space="preserve">бежала из магазина с тремя упаковками молока, неудачно открыла дверь в подъезд и </w:t>
      </w:r>
      <w:r>
        <w:rPr>
          <w:rFonts w:ascii="Times New Roman" w:hAnsi="Times New Roman" w:cs="Times New Roman"/>
          <w:sz w:val="24"/>
          <w:szCs w:val="24"/>
          <w:lang w:val="ru-RU"/>
        </w:rPr>
        <w:t>опрокинула их на землю. Мама, конечно, меня наказала. Вообще несправедливо: молоко было очень тяжелым. Лучше бы кто-то помог мне его донести, ну или хотя бы освободил от кары/тары, а если точнее, то трех упаковок молока.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1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https://youtu.be/TfQ-SbHvbYk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17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8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9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8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Лучше бы кто-нибудь освободил </w:t>
      </w:r>
      <w:proofErr w:type="gramStart"/>
      <w:r>
        <w:rPr>
          <w:rFonts w:ascii="Times New Roman" w:hAnsi="Times New Roman" w:cs="Times New Roman"/>
          <w:sz w:val="24"/>
          <w:szCs w:val="24"/>
        </w:rPr>
        <w:t>от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....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Пары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Кары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Тары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Моя мама ехала на машине и разговаривала со мной по телефону. Она подвозила своего коллегу. Я знала, что она его очень не любила, и как-то даже случайно сильно его ударила. Тогда, когда я прощалась с мамой, я спросила: «У тебя есть что-нибудь тяжелое в руках? Чтобы не как в прошлый раз,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влепи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ему чем-нибудь!» И мама за</w:t>
      </w:r>
      <w:proofErr w:type="gramStart"/>
      <w:r w:rsidR="004C7D5E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меялась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2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https://youtu.be/bNafbMtkjNg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10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25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26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"Давай не как в прошлый раз, не … ему чем-нибудь!"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Влеки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Влети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Влепи</w:t>
      </w:r>
      <w:proofErr w:type="gramEnd"/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Мою подругу бывает тяжело понять. Как-то мы стояли с ней на пароме, она достала сигареты, закурила и посмотрела вдаль. Я облокотилась на перила и посмотрела вниз, там стояло куча машин. Подруга воскликнула: «Ну и тачка/пачка!» Ну и что она имела в виду?!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3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https://youtu.be/0MQjM0v7FXI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26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15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Подруга воскликнула: «Ну и …!»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Качка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Пачка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Тачка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5"/>
        </w:numPr>
        <w:spacing w:after="200" w:line="360" w:lineRule="auto"/>
        <w:ind w:left="357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начальной школе мы с Колей/Полей были неразлучны и постоянно попадали в какие-нибудь истории. Например, однажды нам вздумалось залезть на крышу, а директор увидела это в окно, и нам очень сильно попало.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4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https://youtu.be/2uomj05LsKU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7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20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4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начальной школе девушка была неразлучна 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Толей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Колей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Полей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e"/>
        <w:numPr>
          <w:ilvl w:val="0"/>
          <w:numId w:val="5"/>
        </w:numPr>
        <w:spacing w:line="360" w:lineRule="auto"/>
        <w:ind w:left="357"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Моему другу нужно было сделать плакат на конкурс. И кто-то посоветовал ему нарисовать смешные картинки и разбавить их цитатами из книг. Так он и сделал: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начерпал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/начеркал великие высказывания классиков и отправил работу. Правда, конкурс он всё равно не выиграл.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5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https://youtu.be/gLiOCR0e1_g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20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3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13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… высказывания классиков.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Начеркал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Начертал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Начерпал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9364DC" w:rsidRDefault="009364DC">
      <w:pPr>
        <w:keepNext w:val="0"/>
        <w:spacing w:line="240" w:lineRule="auto"/>
        <w:rPr>
          <w:rStyle w:val="ListLabel1"/>
          <w:rFonts w:asciiTheme="majorHAnsi" w:eastAsiaTheme="majorEastAsia" w:hAnsiTheme="majorHAnsi"/>
          <w:b/>
          <w:bCs/>
          <w:color w:val="365F91" w:themeColor="accent1" w:themeShade="BF"/>
          <w:szCs w:val="28"/>
        </w:rPr>
      </w:pPr>
      <w:r>
        <w:rPr>
          <w:rStyle w:val="ListLabel1"/>
          <w:rFonts w:eastAsiaTheme="majorEastAsia"/>
        </w:rPr>
        <w:br w:type="page"/>
      </w:r>
    </w:p>
    <w:p w:rsidR="00C357AE" w:rsidRDefault="009364DC">
      <w:pPr>
        <w:pStyle w:val="1"/>
        <w:rPr>
          <w:rStyle w:val="ListLabel1"/>
          <w:rFonts w:eastAsiaTheme="majorEastAsia"/>
        </w:rPr>
      </w:pPr>
      <w:bookmarkStart w:id="9" w:name="_Toc483388249"/>
      <w:r>
        <w:rPr>
          <w:rStyle w:val="ListLabel1"/>
          <w:rFonts w:eastAsiaTheme="majorEastAsia"/>
        </w:rPr>
        <w:lastRenderedPageBreak/>
        <w:t>Приложение 3. Филлеры.</w:t>
      </w:r>
      <w:bookmarkEnd w:id="9"/>
    </w:p>
    <w:p w:rsidR="00C357AE" w:rsidRDefault="00C357AE">
      <w:pPr>
        <w:rPr>
          <w:rFonts w:ascii="Times New Roman" w:hAnsi="Times New Roman" w:cs="Times New Roman"/>
          <w:sz w:val="24"/>
          <w:szCs w:val="24"/>
        </w:rPr>
      </w:pP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поступлением в университет резко увеличилось количество времени, которое я провожу в общественном транспорте. И если честно, с таким количеством грубости и </w:t>
      </w:r>
      <w:proofErr w:type="gramStart"/>
      <w:r>
        <w:rPr>
          <w:rFonts w:ascii="Times New Roman" w:hAnsi="Times New Roman" w:cs="Times New Roman"/>
          <w:sz w:val="24"/>
          <w:szCs w:val="24"/>
        </w:rPr>
        <w:t>хамства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я никогда не сталкивалась. Каждый раз, когда я звоню, чтобы забронировать билет до Москвы, мне отвечает могильный голос с такой интонацией, как будто я сделала что-то нехорошее.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>:</w:t>
      </w:r>
      <w:r w:rsidR="00571318">
        <w:rPr>
          <w:rFonts w:ascii="Times New Roman" w:hAnsi="Times New Roman" w:cs="Times New Roman"/>
          <w:sz w:val="24"/>
          <w:szCs w:val="24"/>
        </w:rPr>
        <w:t xml:space="preserve"> </w:t>
      </w:r>
      <w:hyperlink r:id="rId26" w:history="1">
        <w:r w:rsidR="00571318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https://youtu.be/-weRyF4NguE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18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7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5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телефону отвечает ... голос с неприятной интонацией.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Мобильный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Могильный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Модальный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Наверное, практически всем детям нравится школьный урок рисования. Насколько я помню, для нас это была возможность отдохнуть и поболтать. Но иногда мы делали что-нибудь интересное, например, это был макет комнаты или оригами.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7" w:history="1">
        <w:r w:rsidR="00223E24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https://youtu.be/sOk2SnAXki8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19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10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11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Интересными заданиями были … комнаты или оригами.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Макет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Паркет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Посещение бани крайне полезно для организма. Нахождение в парилке очищает организм от вредных веществ, стимулирует кровообращение и даже улучшает работу почек. В целом банный процесс – это замечательное оздоровительно-профилактическое средство борьбы с заболеваниями сосудов.</w:t>
      </w:r>
    </w:p>
    <w:p w:rsidR="00223E24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8" w:history="1">
        <w:r w:rsidR="00223E24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https://youtu.be/-FcEsrq6cFk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22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17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19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целом … процесс - это замечательное профилактическое средство для поддержания здоровья.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банный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этот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Геохимический метод, впервые предложенный и разработанный </w:t>
      </w:r>
      <w:proofErr w:type="gramStart"/>
      <w:r>
        <w:rPr>
          <w:rFonts w:ascii="Times New Roman" w:hAnsi="Times New Roman" w:cs="Times New Roman"/>
          <w:sz w:val="24"/>
          <w:szCs w:val="24"/>
        </w:rPr>
        <w:t>в начале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30-х в СССР, сейчас носит название газовой съемки и используется для поиска нефтяных месторождений и рудных полезных ископаемых, а также для геологического картирования. 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29" w:history="1">
        <w:r w:rsidR="00223E24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https://youtu.be/zrWHjiDDXbc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5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24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20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Метод сейчас носит название ... съёмки.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геохимической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газовой 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базовой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Недавно я наткнулась на статью о семи известных произведениях </w:t>
      </w:r>
      <w:proofErr w:type="spellStart"/>
      <w:r>
        <w:rPr>
          <w:rFonts w:ascii="Times New Roman" w:hAnsi="Times New Roman" w:cs="Times New Roman"/>
          <w:sz w:val="24"/>
          <w:szCs w:val="24"/>
        </w:rPr>
        <w:t>Эжена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Делакруа, французского живописца-бунтаря. Из этих картин лучшей мне показалась «Свобода на баррикадах», где художник изобразил себя среди восставших парижан.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0" w:history="1">
        <w:r w:rsidR="00223E24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https://youtu.be/IjGK3Vi3exk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24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6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6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Художник изобразил себя в числе восставших ….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горожан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парижан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людей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детстве в больших городах на глаза мне обязательно попадались яркие магазины, ярмарки, украшенные улицы и, конечно, дорогие машины, проезжающие мимо. И помню, как каждый раз я представляла, что стану богатой, чтобы иметь возможность кутить и не думать о деньгах.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https://youtu.be/kcFl73VhPnI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21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16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14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Богатые люди могут … и не думать о деньгах.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кутить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тусить</w:t>
      </w:r>
      <w:proofErr w:type="spellEnd"/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купить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знают, что многие алкогольные напитки изготавливаются при помощи растений. Но совсем недавно я вычитала, что в любом ресторане Вьетнама можно найти напиток из змей с настоящей приготовленной змеей в бутылке, а рисовая водка иногда приготовляется с пауками и скорпионами. Мне кажется, лучше уж распить агаву, но никак не змею…</w:t>
      </w:r>
    </w:p>
    <w:p w:rsidR="004C7D5E" w:rsidRP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2" w:history="1">
        <w:r w:rsidRPr="008948F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8948F3">
          <w:rPr>
            <w:rStyle w:val="af7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8948F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youtu</w:t>
        </w:r>
        <w:proofErr w:type="spellEnd"/>
        <w:r w:rsidRPr="008948F3">
          <w:rPr>
            <w:rStyle w:val="af7"/>
            <w:rFonts w:ascii="Times New Roman" w:hAnsi="Times New Roman" w:cs="Times New Roman"/>
            <w:sz w:val="24"/>
            <w:szCs w:val="24"/>
          </w:rPr>
          <w:t>.</w:t>
        </w:r>
        <w:r w:rsidRPr="008948F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8948F3">
          <w:rPr>
            <w:rStyle w:val="af7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8948F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JLa</w:t>
        </w:r>
        <w:proofErr w:type="spellEnd"/>
        <w:r w:rsidRPr="008948F3">
          <w:rPr>
            <w:rStyle w:val="af7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8948F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kYc</w:t>
        </w:r>
        <w:proofErr w:type="spellEnd"/>
        <w:r w:rsidRPr="008948F3">
          <w:rPr>
            <w:rStyle w:val="af7"/>
            <w:rFonts w:ascii="Times New Roman" w:hAnsi="Times New Roman" w:cs="Times New Roman"/>
            <w:sz w:val="24"/>
            <w:szCs w:val="24"/>
          </w:rPr>
          <w:t>2</w:t>
        </w:r>
        <w:proofErr w:type="spellStart"/>
        <w:r w:rsidRPr="008948F3">
          <w:rPr>
            <w:rStyle w:val="af7"/>
            <w:rFonts w:ascii="Times New Roman" w:hAnsi="Times New Roman" w:cs="Times New Roman"/>
            <w:sz w:val="24"/>
            <w:szCs w:val="24"/>
            <w:lang w:val="en-US"/>
          </w:rPr>
          <w:t>yVo</w:t>
        </w:r>
        <w:proofErr w:type="spellEnd"/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27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9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24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мнению девушки, лучше уж … агаву, но никак не змею.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опрокинуть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Меня всегда интересовал роман “Евгений Онегин”. Больше всего меня удивляла реакция Татьяны в финальной сцене, потому что, думаю, современная девушка не удержалась бы на её месте, чтобы не расцеловать своего возлюбленного.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3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https://youtu.be/dr79gX6j5E0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13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Порядок 2: 2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17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Вряд ли современная девушка удержалась бы, чтобы не … своего возлюбленного.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расцеловать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заобнимать</w:t>
      </w:r>
      <w:proofErr w:type="spellEnd"/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поругать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Зачастую пожилым людям нужна помощь врачей. Ведь человеку в солидном возрасте, как правило, становится трудно самостоятельно следить за больными почками, делать зарядку по утрам и помогать работе сердца или печени.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4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https://youtu.be/0TJSJgjhSPo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8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21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12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Пожилым людям трудно самостоятельно следить за больными ….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почками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легкими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печенью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Сложно жить, относясь к делам слишком ответственно. При этом важно соблюдать некий баланс, чтобы не обидеть дорогих людей и не пропустить важный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дедлайн</w:t>
      </w:r>
      <w:proofErr w:type="spellEnd"/>
      <w:r>
        <w:rPr>
          <w:rFonts w:ascii="Times New Roman" w:hAnsi="Times New Roman" w:cs="Times New Roman"/>
          <w:sz w:val="24"/>
          <w:szCs w:val="24"/>
        </w:rPr>
        <w:t>. Когда учишься или работаешь, всегда приходится выбирать: куча дел или времяпрепровождение с близкими людьми.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5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https://youtu.be/WTkxTrkzQM8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4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10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Людям приходится выбирать: … дел или времяпрепровождение с дорогими людьми.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куча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туча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не очень нравится работать с людьми, у которых на всё есть свой план, в котором не предусмотрена работа в команде: то есть сначала надо долго намекать, что надо сделать, потом действовать совсем не так, как планировалось. В итоге проекты получаются сырыми и недоделанными, и никто, кроме самого человека, не понимает, как и что там должно работать.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6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https://youtu.be/ZoyZoI5Bd-g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11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27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22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мнению некоторых людей, сначала надо долго …, что надо сделать, а потом делать всё по-своему.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намекать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наметать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последнее время мир настолько сильно изменился, что многие уже и не помнят или даже не знают, как можно жить без готовых блюд и полуфабрикатов. Мне кажется, что через 20-30 лет люди забудут, как это – удить рыбу, потому что и сейчас это больше похоже на хобби.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7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https://youtu.be/JyzBoAze-SI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16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26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27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Через 20-30 лет люди забудут, как это —  … рыбу.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убить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ловить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Мне всегда казалось, что лучше понять и глубже прочувствовать душу другого человека может только тот, кто рос одиноким и замкнутым. В таких случаях человек начинает ценить общение с дорогими ему людьми. Но всё-таки мне кажется, что каждому нужен друг, который не даст почувствовать себя нелюбимым.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8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https://youtu.be/OM4FQRq_Wos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3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23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16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Каждому нужен друг, который не даст почувствовать себя ….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нелюбимым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нелюдимым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одиноким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нашей школе учился мальчик, у которого не получалось общаться с людьми. Вроде бы его многие знали и хорошо к нему относились, но настоящих друзей не было. Может быть, дело в том, что в его речи всегда присутствовал некий барственный оттенок, который всех очень раздражал, хотя весьма вероятно, что никто этого явно не осознавал.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39" w:history="1">
        <w:r w:rsidR="00096640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https://youtu.be/5RTKl-ARLsU</w:t>
        </w:r>
      </w:hyperlink>
    </w:p>
    <w:p w:rsidR="00C357AE" w:rsidRDefault="0009664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</w:t>
      </w:r>
      <w:r w:rsidR="009364DC">
        <w:rPr>
          <w:rFonts w:ascii="Times New Roman" w:hAnsi="Times New Roman" w:cs="Times New Roman"/>
          <w:sz w:val="24"/>
          <w:szCs w:val="24"/>
        </w:rPr>
        <w:t>орядковой</w:t>
      </w:r>
      <w:proofErr w:type="gramEnd"/>
      <w:r w:rsidR="009364DC"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9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14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3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речи мальчика всегда присутствовал некий … оттенок.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барственный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надменный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дарственный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Недавно на форуме я прочитала рассказ моего сверстника, где были его мысли на исконно русский быт. Не </w:t>
      </w:r>
      <w:proofErr w:type="gramStart"/>
      <w:r>
        <w:rPr>
          <w:rFonts w:ascii="Times New Roman" w:hAnsi="Times New Roman" w:cs="Times New Roman"/>
          <w:sz w:val="24"/>
          <w:szCs w:val="24"/>
        </w:rPr>
        <w:t>уверена</w:t>
      </w:r>
      <w:proofErr w:type="gramEnd"/>
      <w:r>
        <w:rPr>
          <w:rFonts w:ascii="Times New Roman" w:hAnsi="Times New Roman" w:cs="Times New Roman"/>
          <w:sz w:val="24"/>
          <w:szCs w:val="24"/>
        </w:rPr>
        <w:t>, что события, описанные в рассказе,  были верные, но главное — это был совершенно новый взгляд на давно изученный вопрос. Словом, этот рассказ произвел на меня огромное впечатление.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40" w:history="1">
        <w:r w:rsidR="0010182F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https://youtu.be/iFjTZNsfPXA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25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19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23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Нет гарантии, что события, описанные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…, были верные.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повести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рассказе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истории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Сегодня всё большую популярность набирают компьютерные игры. Я думаю, все слышали </w:t>
      </w:r>
      <w:proofErr w:type="gramStart"/>
      <w:r>
        <w:rPr>
          <w:rFonts w:ascii="Times New Roman" w:hAnsi="Times New Roman" w:cs="Times New Roman"/>
          <w:sz w:val="24"/>
          <w:szCs w:val="24"/>
        </w:rPr>
        <w:t>об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компьютерной игре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майнкрафт</w:t>
      </w:r>
      <w:proofErr w:type="spellEnd"/>
      <w:r>
        <w:rPr>
          <w:rFonts w:ascii="Times New Roman" w:hAnsi="Times New Roman" w:cs="Times New Roman"/>
          <w:sz w:val="24"/>
          <w:szCs w:val="24"/>
        </w:rPr>
        <w:t>, смысл которой заключается в том, чтобы добывать ресурсы и строить дома.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41" w:history="1">
        <w:r w:rsidR="00FE786F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https://youtu.be/4C8ac9cZdjg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6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13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25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 игры в том, чтобы … ресурсы и строить дома.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Добывать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Искать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Изготовлять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раз, когда мы приезжали на дачу, меня охватывали противоречивые чувства. С одной стороны, всё было пыльное и грязное и очень нуждалось в уборке, а с другой – меня охватывала ностальгия по беззаботному и веселому времяпрепровождению с соседскими ребятами.</w:t>
      </w:r>
    </w:p>
    <w:p w:rsidR="004C7D5E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42" w:history="1">
        <w:r w:rsidR="00FE786F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https://youtu.be/XtQ6rb3t8uc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видео в порядках (видеозапись использовалась как вводная в каждом порядке, чтобы познакомить испытуемого с процедурой прохождения эксперимента):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1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одной стороны на даче всё было …  и грязное.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пыльное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мыльное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тыльное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Другое.</w:t>
      </w:r>
    </w:p>
    <w:p w:rsidR="00C357AE" w:rsidRDefault="009364DC">
      <w:pPr>
        <w:pStyle w:val="ac"/>
        <w:numPr>
          <w:ilvl w:val="0"/>
          <w:numId w:val="10"/>
        </w:numPr>
        <w:spacing w:after="200" w:line="360" w:lineRule="auto"/>
        <w:ind w:left="720"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детстве у меня были длинные волосы, и мне очень хотелось красивую прическу. Но мама говорила, что ничего сложнее обычной косы она плести не умеет. И какое было мое разочарование, когда  я отрезала волосы, и оказалось, что мама умеет плести всё, самые сложные плетения. Это такая несправедливость!</w:t>
      </w:r>
    </w:p>
    <w:p w:rsidR="00FE786F" w:rsidRDefault="004C7D5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Ссылка на видеозапись на </w:t>
      </w: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4C7D5E">
        <w:rPr>
          <w:rFonts w:ascii="Times New Roman" w:hAnsi="Times New Roman" w:cs="Times New Roman"/>
          <w:sz w:val="24"/>
          <w:szCs w:val="24"/>
        </w:rPr>
        <w:t xml:space="preserve">: </w:t>
      </w:r>
      <w:hyperlink r:id="rId43" w:history="1">
        <w:r w:rsidR="00FE786F" w:rsidRPr="008948F3">
          <w:rPr>
            <w:rStyle w:val="af7"/>
            <w:rFonts w:ascii="Times New Roman" w:hAnsi="Times New Roman" w:cs="Times New Roman"/>
            <w:sz w:val="24"/>
            <w:szCs w:val="24"/>
          </w:rPr>
          <w:t>https://youtu.be/aHdzMBiXNes</w:t>
        </w:r>
      </w:hyperlink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Порядковой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номер данного фрагмента в каждом из порядков: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1: 15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2: 12</w:t>
      </w:r>
    </w:p>
    <w:p w:rsidR="00C357AE" w:rsidRDefault="009364DC">
      <w:pPr>
        <w:pStyle w:val="ac"/>
        <w:numPr>
          <w:ilvl w:val="0"/>
          <w:numId w:val="6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3: 8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Контекст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-форме, куда требуется вставить слово:</w:t>
      </w:r>
    </w:p>
    <w:p w:rsidR="00C357AE" w:rsidRDefault="009364DC">
      <w:pPr>
        <w:pStyle w:val="ac"/>
        <w:numPr>
          <w:ilvl w:val="0"/>
          <w:numId w:val="9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девушка сделала с волосами?</w:t>
      </w:r>
    </w:p>
    <w:p w:rsidR="00C357AE" w:rsidRDefault="009364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Варианты ответов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гугл</w:t>
      </w:r>
      <w:proofErr w:type="spellEnd"/>
      <w:r>
        <w:rPr>
          <w:rFonts w:ascii="Times New Roman" w:hAnsi="Times New Roman" w:cs="Times New Roman"/>
          <w:sz w:val="24"/>
          <w:szCs w:val="24"/>
        </w:rPr>
        <w:t>-форме: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отрезала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обрезала</w:t>
      </w:r>
    </w:p>
    <w:p w:rsidR="00C357AE" w:rsidRDefault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подстригла</w:t>
      </w:r>
    </w:p>
    <w:p w:rsidR="009364DC" w:rsidRDefault="009364DC" w:rsidP="009364DC">
      <w:pPr>
        <w:pStyle w:val="ac"/>
        <w:numPr>
          <w:ilvl w:val="0"/>
          <w:numId w:val="7"/>
        </w:numPr>
        <w:spacing w:after="200" w:line="360" w:lineRule="auto"/>
        <w:contextualSpacing/>
        <w:rPr>
          <w:rStyle w:val="ListLabel1"/>
          <w:rFonts w:asciiTheme="majorHAnsi" w:eastAsiaTheme="majorEastAsia" w:hAnsiTheme="majorHAnsi"/>
          <w:b/>
          <w:bCs/>
          <w:color w:val="365F91" w:themeColor="accent1" w:themeShade="BF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Другое</w:t>
      </w:r>
      <w:r>
        <w:rPr>
          <w:rStyle w:val="ListLabel1"/>
          <w:rFonts w:eastAsiaTheme="majorEastAsia"/>
        </w:rPr>
        <w:br w:type="page"/>
      </w:r>
    </w:p>
    <w:p w:rsidR="00C357AE" w:rsidRDefault="009364DC">
      <w:pPr>
        <w:pStyle w:val="1"/>
      </w:pPr>
      <w:bookmarkStart w:id="10" w:name="_Toc483388250"/>
      <w:r>
        <w:rPr>
          <w:rStyle w:val="ListLabel1"/>
          <w:rFonts w:eastAsiaTheme="majorEastAsia"/>
        </w:rPr>
        <w:lastRenderedPageBreak/>
        <w:t>Приложение № 4. Шаблон заявления об участии.</w:t>
      </w:r>
      <w:bookmarkEnd w:id="10"/>
    </w:p>
    <w:p w:rsidR="00C357AE" w:rsidRDefault="00C357AE">
      <w:pPr>
        <w:jc w:val="right"/>
        <w:rPr>
          <w:rFonts w:ascii="Times New Roman" w:eastAsia="Times New Roman" w:hAnsi="Times New Roman" w:cs="Times New Roman"/>
        </w:rPr>
      </w:pPr>
    </w:p>
    <w:p w:rsidR="00C357AE" w:rsidRDefault="009364DC">
      <w:pPr>
        <w:jc w:val="right"/>
      </w:pPr>
      <w:r>
        <w:rPr>
          <w:rFonts w:ascii="Times New Roman" w:eastAsia="Times New Roman" w:hAnsi="Times New Roman" w:cs="Times New Roman"/>
        </w:rPr>
        <w:t>ID_________</w:t>
      </w:r>
    </w:p>
    <w:p w:rsidR="00C357AE" w:rsidRDefault="009364DC">
      <w:r>
        <w:rPr>
          <w:rFonts w:ascii="Times New Roman" w:eastAsia="Times New Roman" w:hAnsi="Times New Roman" w:cs="Times New Roman"/>
        </w:rPr>
        <w:t xml:space="preserve">  </w:t>
      </w:r>
    </w:p>
    <w:p w:rsidR="00C357AE" w:rsidRDefault="009364DC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ЗАЯВЛЕНИЕ О ДОБРОВОЛЬНОМ УЧАСТИИ</w:t>
      </w:r>
    </w:p>
    <w:p w:rsidR="00C357AE" w:rsidRDefault="009364DC">
      <w:pPr>
        <w:spacing w:line="360" w:lineRule="auto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7AE" w:rsidRDefault="009364DC" w:rsidP="00CE6A29">
      <w:pPr>
        <w:spacing w:line="360" w:lineRule="auto"/>
        <w:ind w:left="-54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Я заявляю о добровольном участии в лингвистическом исследовании «Эффект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МакГурка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материале русского языка», проводимом студенткой второго курса НИУ «Высшая школа экономики» Ириной Астафьевой. Я согласе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на) с тем, что данные, полученные от меня в ходе исследования (экспериментальные данные, аудиозаписи, их расшифровки), могут быть опубликованы и использованы в научных и учебных целях при условии соблюдения их анонимности.  </w:t>
      </w:r>
    </w:p>
    <w:p w:rsidR="00C357AE" w:rsidRDefault="00C357AE" w:rsidP="00CE6A29">
      <w:pPr>
        <w:spacing w:line="360" w:lineRule="auto"/>
        <w:ind w:left="-540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C357AE" w:rsidRDefault="009364DC" w:rsidP="00CE6A29">
      <w:pPr>
        <w:spacing w:line="360" w:lineRule="auto"/>
        <w:ind w:left="-54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Исследование проводится с помощью компьютера. Данная методика не может повредить здоровью испытуемого. Задача испытуемого в исследовании — смотреть короткие видео на русском языке и после просмотра выбирать один из предложенных вариантов ответа.</w:t>
      </w:r>
    </w:p>
    <w:p w:rsidR="00C357AE" w:rsidRDefault="009364DC" w:rsidP="00CE6A29">
      <w:pPr>
        <w:spacing w:line="360" w:lineRule="auto"/>
        <w:ind w:left="-54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у вас остались вопросы относительно исследования, вы можете задать их экспериментатору или Георгию Алексеевичу Морозу (agricolamz@gmail.com).</w:t>
      </w:r>
    </w:p>
    <w:p w:rsidR="00C357AE" w:rsidRDefault="00C357AE" w:rsidP="00CE6A29">
      <w:pPr>
        <w:spacing w:line="360" w:lineRule="auto"/>
        <w:ind w:left="-540" w:firstLine="567"/>
        <w:rPr>
          <w:rFonts w:ascii="Times New Roman" w:eastAsia="Times New Roman" w:hAnsi="Times New Roman" w:cs="Times New Roman"/>
          <w:sz w:val="24"/>
          <w:szCs w:val="24"/>
        </w:rPr>
      </w:pPr>
    </w:p>
    <w:p w:rsidR="00C357AE" w:rsidRDefault="009364DC" w:rsidP="00CE6A29">
      <w:pPr>
        <w:spacing w:line="360" w:lineRule="auto"/>
        <w:ind w:left="-540" w:firstLine="56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проинформирова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об общих целях, продолжительности, процедуре исследования, его рисках и преимуществах и о том, что могу беспрепятственно прекратить участие в исследовании в любое время.</w:t>
      </w:r>
    </w:p>
    <w:p w:rsidR="00C357AE" w:rsidRDefault="00C357AE" w:rsidP="00CE6A29">
      <w:pPr>
        <w:spacing w:line="360" w:lineRule="auto"/>
        <w:ind w:left="-540" w:firstLine="567"/>
        <w:rPr>
          <w:rFonts w:ascii="Times New Roman" w:hAnsi="Times New Roman" w:cs="Times New Roman"/>
          <w:sz w:val="24"/>
          <w:szCs w:val="24"/>
        </w:rPr>
      </w:pPr>
    </w:p>
    <w:p w:rsidR="00C357AE" w:rsidRDefault="009364DC" w:rsidP="00CE6A29">
      <w:pPr>
        <w:spacing w:line="360" w:lineRule="auto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также подтверждаю, что на момент исследования:</w:t>
      </w:r>
    </w:p>
    <w:p w:rsidR="00C357AE" w:rsidRDefault="009364DC" w:rsidP="00CE6A29">
      <w:pPr>
        <w:spacing w:line="360" w:lineRule="auto"/>
        <w:ind w:left="-54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Не имею нескорректированных проблем со слухом и зрением;</w:t>
      </w: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Не принимаю медицинские препараты, влияющие на концентрацию внимания и время реакции;</w:t>
      </w: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Не нахожусь под воздействием алкоголя и иных психотропных веществ.</w:t>
      </w:r>
    </w:p>
    <w:p w:rsidR="00C357AE" w:rsidRDefault="00C357AE">
      <w:pPr>
        <w:spacing w:line="360" w:lineRule="auto"/>
        <w:ind w:left="-540" w:firstLine="567"/>
        <w:rPr>
          <w:rFonts w:ascii="Times New Roman" w:hAnsi="Times New Roman" w:cs="Times New Roman"/>
          <w:sz w:val="24"/>
          <w:szCs w:val="24"/>
        </w:rPr>
      </w:pP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 внимательно прочита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настоящий документ, и вся изложенная в нем информация мне понятна. Я име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а) возможность задать интересующие меня вопросы, и я получил(а) на них исчерпывающие ответы.  Мне известно, к кому я могу обратиться, если у меня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возникнут дополнительные вопросы относительно исследования. Я также проинформирова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о том, что по запросу могу получить копию настоящего документа.</w:t>
      </w:r>
    </w:p>
    <w:p w:rsidR="00C357AE" w:rsidRDefault="00C357AE" w:rsidP="00CE6A29">
      <w:pPr>
        <w:spacing w:line="360" w:lineRule="auto"/>
        <w:ind w:left="-54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57AE" w:rsidRPr="00CE6A29" w:rsidRDefault="009364DC" w:rsidP="00CE6A29">
      <w:pPr>
        <w:spacing w:line="360" w:lineRule="auto"/>
        <w:ind w:left="-54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gjdgxs"/>
      <w:bookmarkEnd w:id="11"/>
      <w:r w:rsidRPr="00CE6A29">
        <w:rPr>
          <w:rFonts w:ascii="Times New Roman" w:eastAsia="Times New Roman" w:hAnsi="Times New Roman" w:cs="Times New Roman"/>
          <w:sz w:val="24"/>
          <w:szCs w:val="24"/>
        </w:rPr>
        <w:t xml:space="preserve">□ </w:t>
      </w:r>
      <w:r>
        <w:rPr>
          <w:rFonts w:ascii="Times New Roman" w:eastAsia="Times New Roman" w:hAnsi="Times New Roman" w:cs="Times New Roman"/>
          <w:sz w:val="24"/>
          <w:szCs w:val="24"/>
        </w:rPr>
        <w:t>Я согласе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н(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на) на то, чтобы со мной контактировали по поводу других экспериментов.</w:t>
      </w:r>
    </w:p>
    <w:p w:rsidR="00C357AE" w:rsidRDefault="00C357AE">
      <w:pPr>
        <w:spacing w:line="360" w:lineRule="auto"/>
        <w:ind w:left="-540" w:firstLine="567"/>
        <w:rPr>
          <w:rFonts w:ascii="Times New Roman" w:hAnsi="Times New Roman" w:cs="Times New Roman"/>
          <w:sz w:val="24"/>
          <w:szCs w:val="24"/>
        </w:rPr>
      </w:pP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Фамилия ИО _______________________________      </w:t>
      </w: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Дата ____________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357AE" w:rsidRDefault="009364DC" w:rsidP="00CE6A29">
      <w:pPr>
        <w:spacing w:line="360" w:lineRule="auto"/>
        <w:ind w:left="-54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Подпись ________________ </w:t>
      </w:r>
    </w:p>
    <w:p w:rsidR="00FB265E" w:rsidRDefault="00FB265E">
      <w:pPr>
        <w:keepNext w:val="0"/>
        <w:spacing w:line="240" w:lineRule="auto"/>
        <w:rPr>
          <w:rStyle w:val="ListLabel1"/>
          <w:rFonts w:asciiTheme="majorHAnsi" w:eastAsiaTheme="majorEastAsia" w:hAnsiTheme="majorHAnsi"/>
          <w:b/>
          <w:bCs/>
          <w:color w:val="365F91" w:themeColor="accent1" w:themeShade="BF"/>
          <w:szCs w:val="28"/>
        </w:rPr>
      </w:pPr>
      <w:r>
        <w:rPr>
          <w:rStyle w:val="ListLabel1"/>
          <w:rFonts w:eastAsiaTheme="majorEastAsia"/>
        </w:rPr>
        <w:br w:type="page"/>
      </w:r>
    </w:p>
    <w:p w:rsidR="00DC19F7" w:rsidRPr="00DC19F7" w:rsidRDefault="00FB265E" w:rsidP="00FB265E">
      <w:pPr>
        <w:pStyle w:val="1"/>
        <w:rPr>
          <w:rStyle w:val="ListLabel1"/>
          <w:rFonts w:eastAsiaTheme="majorEastAsia"/>
        </w:rPr>
      </w:pPr>
      <w:bookmarkStart w:id="12" w:name="_Toc483388251"/>
      <w:r>
        <w:rPr>
          <w:rStyle w:val="ListLabel1"/>
          <w:rFonts w:eastAsiaTheme="majorEastAsia"/>
        </w:rPr>
        <w:lastRenderedPageBreak/>
        <w:t>Приложение № 5. Таблица аудио и видео стимулов.</w:t>
      </w:r>
      <w:bookmarkEnd w:id="12"/>
    </w:p>
    <w:p w:rsidR="00DC19F7" w:rsidRPr="00DC19F7" w:rsidRDefault="00DC19F7" w:rsidP="00FB265E">
      <w:pPr>
        <w:pStyle w:val="1"/>
        <w:rPr>
          <w:rFonts w:ascii="Times New Roman" w:hAnsi="Times New Roman" w:cs="Times New Roman"/>
          <w:sz w:val="12"/>
          <w:szCs w:val="12"/>
        </w:rPr>
      </w:pPr>
    </w:p>
    <w:tbl>
      <w:tblPr>
        <w:tblStyle w:val="af6"/>
        <w:tblW w:w="0" w:type="auto"/>
        <w:jc w:val="center"/>
        <w:tblInd w:w="817" w:type="dxa"/>
        <w:tblLook w:val="04A0" w:firstRow="1" w:lastRow="0" w:firstColumn="1" w:lastColumn="0" w:noHBand="0" w:noVBand="1"/>
      </w:tblPr>
      <w:tblGrid>
        <w:gridCol w:w="2263"/>
        <w:gridCol w:w="2115"/>
        <w:gridCol w:w="2268"/>
      </w:tblGrid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t -</w:t>
            </w:r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t p</w:t>
            </w:r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108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t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t k</w:t>
            </w:r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k -</w:t>
            </w:r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k p</w:t>
            </w:r>
          </w:p>
        </w:tc>
        <w:tc>
          <w:tcPr>
            <w:tcW w:w="2115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</w:t>
            </w:r>
          </w:p>
        </w:tc>
        <w:tc>
          <w:tcPr>
            <w:tcW w:w="2268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 k t</w:t>
            </w:r>
          </w:p>
        </w:tc>
        <w:tc>
          <w:tcPr>
            <w:tcW w:w="2115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 k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p -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p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FB265E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p t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31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p k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75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k p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 k t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119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546995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k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p -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p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spellEnd"/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p t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p k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t - 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t p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t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 t k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88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</w:t>
            </w:r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FB265E" w:rsidRPr="00DC19F7" w:rsidTr="00DC19F7">
        <w:trPr>
          <w:jc w:val="center"/>
        </w:trPr>
        <w:tc>
          <w:tcPr>
            <w:tcW w:w="2263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proofErr w:type="spellEnd"/>
          </w:p>
        </w:tc>
        <w:tc>
          <w:tcPr>
            <w:tcW w:w="2115" w:type="dxa"/>
          </w:tcPr>
          <w:p w:rsidR="00FB265E" w:rsidRPr="00DC19F7" w:rsidRDefault="00DC19F7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117</w:t>
            </w:r>
          </w:p>
        </w:tc>
        <w:tc>
          <w:tcPr>
            <w:tcW w:w="2268" w:type="dxa"/>
          </w:tcPr>
          <w:p w:rsidR="00FB265E" w:rsidRPr="00DC19F7" w:rsidRDefault="00546995" w:rsidP="00DC19F7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C19F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</w:t>
            </w:r>
          </w:p>
        </w:tc>
      </w:tr>
    </w:tbl>
    <w:p w:rsidR="00C357AE" w:rsidRDefault="00C357AE" w:rsidP="00CE6A29">
      <w:pPr>
        <w:spacing w:line="240" w:lineRule="auto"/>
        <w:jc w:val="both"/>
      </w:pPr>
    </w:p>
    <w:sectPr w:rsidR="00C357AE">
      <w:headerReference w:type="default" r:id="rId44"/>
      <w:footerReference w:type="default" r:id="rId45"/>
      <w:headerReference w:type="first" r:id="rId46"/>
      <w:footerReference w:type="first" r:id="rId47"/>
      <w:pgSz w:w="11906" w:h="16838"/>
      <w:pgMar w:top="1440" w:right="1440" w:bottom="1440" w:left="1440" w:header="0" w:footer="0" w:gutter="0"/>
      <w:cols w:space="720"/>
      <w:formProt w:val="0"/>
      <w:titlePg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EBC" w:rsidRDefault="00967EBC">
      <w:pPr>
        <w:spacing w:line="240" w:lineRule="auto"/>
      </w:pPr>
      <w:r>
        <w:separator/>
      </w:r>
    </w:p>
  </w:endnote>
  <w:endnote w:type="continuationSeparator" w:id="0">
    <w:p w:rsidR="00967EBC" w:rsidRDefault="00967E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rill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4977011"/>
      <w:docPartObj>
        <w:docPartGallery w:val="Page Numbers (Bottom of Page)"/>
        <w:docPartUnique/>
      </w:docPartObj>
    </w:sdtPr>
    <w:sdtContent>
      <w:p w:rsidR="001E5503" w:rsidRDefault="001E5503">
        <w:pPr>
          <w:pStyle w:val="af1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E0597">
          <w:rPr>
            <w:noProof/>
          </w:rPr>
          <w:t>2</w:t>
        </w:r>
        <w:r>
          <w:fldChar w:fldCharType="end"/>
        </w:r>
      </w:p>
    </w:sdtContent>
  </w:sdt>
  <w:p w:rsidR="001E5503" w:rsidRDefault="001E5503">
    <w:pPr>
      <w:pStyle w:val="Header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03" w:rsidRDefault="001E550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EBC" w:rsidRDefault="00967EBC">
      <w:pPr>
        <w:spacing w:line="240" w:lineRule="auto"/>
      </w:pPr>
      <w:r>
        <w:separator/>
      </w:r>
    </w:p>
  </w:footnote>
  <w:footnote w:type="continuationSeparator" w:id="0">
    <w:p w:rsidR="00967EBC" w:rsidRDefault="00967E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03" w:rsidRDefault="001E5503">
    <w:pPr>
      <w:pStyle w:val="af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503" w:rsidRDefault="001E5503">
    <w:pPr>
      <w:pStyle w:val="af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1E20"/>
    <w:multiLevelType w:val="multilevel"/>
    <w:tmpl w:val="EC9E28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E66E27"/>
    <w:multiLevelType w:val="multilevel"/>
    <w:tmpl w:val="5A26C3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CD5274"/>
    <w:multiLevelType w:val="multilevel"/>
    <w:tmpl w:val="ECFE49E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AE6E3C"/>
    <w:multiLevelType w:val="multilevel"/>
    <w:tmpl w:val="6044A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6BE00A3"/>
    <w:multiLevelType w:val="multilevel"/>
    <w:tmpl w:val="1D8AB0F4"/>
    <w:lvl w:ilvl="0">
      <w:start w:val="1"/>
      <w:numFmt w:val="lowerLetter"/>
      <w:lvlText w:val="%1."/>
      <w:lvlJc w:val="left"/>
      <w:pPr>
        <w:ind w:left="1464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13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856" w:hanging="261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57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429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5016" w:hanging="261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73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45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7176" w:hanging="261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5">
    <w:nsid w:val="2833775E"/>
    <w:multiLevelType w:val="multilevel"/>
    <w:tmpl w:val="29B68DDC"/>
    <w:lvl w:ilvl="0">
      <w:start w:val="1"/>
      <w:numFmt w:val="decimal"/>
      <w:lvlText w:val="%1)"/>
      <w:lvlJc w:val="left"/>
      <w:pPr>
        <w:ind w:left="6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)"/>
      <w:lvlJc w:val="left"/>
      <w:pPr>
        <w:ind w:left="141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lowerRoman"/>
      <w:lvlText w:val="%3)"/>
      <w:lvlJc w:val="left"/>
      <w:pPr>
        <w:ind w:left="2122" w:hanging="41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lowerRoman"/>
      <w:lvlText w:val="%4)"/>
      <w:lvlJc w:val="left"/>
      <w:pPr>
        <w:ind w:left="2844" w:hanging="396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lowerRoman"/>
      <w:lvlText w:val="%5)"/>
      <w:lvlJc w:val="left"/>
      <w:pPr>
        <w:ind w:left="3566" w:hanging="374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lowerRoman"/>
      <w:lvlText w:val="%6)"/>
      <w:lvlJc w:val="left"/>
      <w:pPr>
        <w:ind w:left="4288" w:hanging="35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6">
    <w:nsid w:val="47247A75"/>
    <w:multiLevelType w:val="multilevel"/>
    <w:tmpl w:val="576EA4A8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6186248F"/>
    <w:multiLevelType w:val="multilevel"/>
    <w:tmpl w:val="5E9CFF10"/>
    <w:lvl w:ilvl="0">
      <w:start w:val="1"/>
      <w:numFmt w:val="lowerLetter"/>
      <w:lvlText w:val="%1."/>
      <w:lvlJc w:val="left"/>
      <w:pPr>
        <w:ind w:left="1494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214" w:hanging="36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934" w:hanging="28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3654" w:hanging="36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4374" w:hanging="36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5094" w:hanging="28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814" w:hanging="36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6534" w:hanging="36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7254" w:hanging="285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8">
    <w:nsid w:val="61E974AA"/>
    <w:multiLevelType w:val="multilevel"/>
    <w:tmpl w:val="C69019D4"/>
    <w:lvl w:ilvl="0">
      <w:start w:val="1"/>
      <w:numFmt w:val="decimal"/>
      <w:lvlText w:val="%1."/>
      <w:lvlJc w:val="left"/>
      <w:pPr>
        <w:ind w:left="690" w:hanging="330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141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2">
      <w:start w:val="1"/>
      <w:numFmt w:val="lowerRoman"/>
      <w:lvlText w:val="%3."/>
      <w:lvlJc w:val="left"/>
      <w:pPr>
        <w:ind w:left="2122" w:hanging="41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3">
      <w:start w:val="1"/>
      <w:numFmt w:val="decimal"/>
      <w:lvlText w:val="%4."/>
      <w:lvlJc w:val="left"/>
      <w:pPr>
        <w:ind w:left="285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4">
      <w:start w:val="1"/>
      <w:numFmt w:val="lowerLetter"/>
      <w:lvlText w:val="%5."/>
      <w:lvlJc w:val="left"/>
      <w:pPr>
        <w:ind w:left="357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5">
      <w:start w:val="1"/>
      <w:numFmt w:val="lowerRoman"/>
      <w:lvlText w:val="%6."/>
      <w:lvlJc w:val="left"/>
      <w:pPr>
        <w:ind w:left="4282" w:hanging="41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6">
      <w:start w:val="1"/>
      <w:numFmt w:val="decimal"/>
      <w:lvlText w:val="%7."/>
      <w:lvlJc w:val="left"/>
      <w:pPr>
        <w:ind w:left="501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7">
      <w:start w:val="1"/>
      <w:numFmt w:val="lowerLetter"/>
      <w:lvlText w:val="%8."/>
      <w:lvlJc w:val="left"/>
      <w:pPr>
        <w:ind w:left="5730" w:hanging="330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  <w:lvl w:ilvl="8">
      <w:start w:val="1"/>
      <w:numFmt w:val="lowerRoman"/>
      <w:lvlText w:val="%9."/>
      <w:lvlJc w:val="left"/>
      <w:pPr>
        <w:ind w:left="6442" w:hanging="41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position w:val="0"/>
        <w:sz w:val="22"/>
        <w:vertAlign w:val="baseline"/>
      </w:rPr>
    </w:lvl>
  </w:abstractNum>
  <w:abstractNum w:abstractNumId="9">
    <w:nsid w:val="64072288"/>
    <w:multiLevelType w:val="multilevel"/>
    <w:tmpl w:val="D550FC5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>
    <w:nsid w:val="6BCF3664"/>
    <w:multiLevelType w:val="multilevel"/>
    <w:tmpl w:val="C33C55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7ECA5E85"/>
    <w:multiLevelType w:val="multilevel"/>
    <w:tmpl w:val="AD9EF5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3"/>
  </w:num>
  <w:num w:numId="9">
    <w:abstractNumId w:val="11"/>
  </w:num>
  <w:num w:numId="10">
    <w:abstractNumId w:val="1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357AE"/>
    <w:rsid w:val="00054532"/>
    <w:rsid w:val="00096640"/>
    <w:rsid w:val="0010182F"/>
    <w:rsid w:val="001E5503"/>
    <w:rsid w:val="00223E24"/>
    <w:rsid w:val="00280DFB"/>
    <w:rsid w:val="00304559"/>
    <w:rsid w:val="00323421"/>
    <w:rsid w:val="003E6FF2"/>
    <w:rsid w:val="004C7D5E"/>
    <w:rsid w:val="004E38A0"/>
    <w:rsid w:val="005033B1"/>
    <w:rsid w:val="005136B4"/>
    <w:rsid w:val="00546995"/>
    <w:rsid w:val="00571318"/>
    <w:rsid w:val="005B4822"/>
    <w:rsid w:val="006C4705"/>
    <w:rsid w:val="006E0597"/>
    <w:rsid w:val="006E7BE8"/>
    <w:rsid w:val="00742EF2"/>
    <w:rsid w:val="007E5225"/>
    <w:rsid w:val="007F4B7D"/>
    <w:rsid w:val="00804EFD"/>
    <w:rsid w:val="00845BA2"/>
    <w:rsid w:val="008F485A"/>
    <w:rsid w:val="009364DC"/>
    <w:rsid w:val="00952F2A"/>
    <w:rsid w:val="00967EBC"/>
    <w:rsid w:val="00AE0ED9"/>
    <w:rsid w:val="00B61E90"/>
    <w:rsid w:val="00BC6E6D"/>
    <w:rsid w:val="00C357AE"/>
    <w:rsid w:val="00C45158"/>
    <w:rsid w:val="00CE6A29"/>
    <w:rsid w:val="00D312C1"/>
    <w:rsid w:val="00DC19F7"/>
    <w:rsid w:val="00E0091D"/>
    <w:rsid w:val="00E016DF"/>
    <w:rsid w:val="00E126C6"/>
    <w:rsid w:val="00F232B6"/>
    <w:rsid w:val="00FB265E"/>
    <w:rsid w:val="00FB6BC6"/>
    <w:rsid w:val="00FE41BB"/>
    <w:rsid w:val="00FE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1">
    <w:name w:val="heading 1"/>
    <w:basedOn w:val="a"/>
    <w:uiPriority w:val="9"/>
    <w:qFormat/>
    <w:rsid w:val="00112649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9537BF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72776E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33A7E"/>
    <w:rPr>
      <w:rFonts w:ascii="Tahoma" w:hAnsi="Tahoma" w:cs="Tahoma"/>
      <w:color w:val="000000"/>
      <w:sz w:val="16"/>
      <w:szCs w:val="16"/>
      <w:u w:val="none" w:color="000000"/>
    </w:rPr>
  </w:style>
  <w:style w:type="character" w:customStyle="1" w:styleId="apple-converted-space">
    <w:name w:val="apple-converted-space"/>
    <w:basedOn w:val="a0"/>
    <w:qFormat/>
    <w:rsid w:val="00036663"/>
  </w:style>
  <w:style w:type="character" w:customStyle="1" w:styleId="10">
    <w:name w:val="Заголовок 1 Знак"/>
    <w:basedOn w:val="a0"/>
    <w:uiPriority w:val="9"/>
    <w:qFormat/>
    <w:rsid w:val="00112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 w:color="000000"/>
    </w:rPr>
  </w:style>
  <w:style w:type="character" w:customStyle="1" w:styleId="a4">
    <w:name w:val="Верхний колонтитул Знак"/>
    <w:basedOn w:val="a0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a5">
    <w:name w:val="Нижний колонтитул Знак"/>
    <w:basedOn w:val="a0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20">
    <w:name w:val="Заголовок 2 Знак"/>
    <w:basedOn w:val="a0"/>
    <w:uiPriority w:val="9"/>
    <w:qFormat/>
    <w:rsid w:val="00953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none" w:color="000000"/>
    </w:rPr>
  </w:style>
  <w:style w:type="character" w:styleId="HTML">
    <w:name w:val="HTML Code"/>
    <w:basedOn w:val="a0"/>
    <w:uiPriority w:val="99"/>
    <w:semiHidden/>
    <w:unhideWhenUsed/>
    <w:qFormat/>
    <w:rsid w:val="00F15C25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3">
    <w:name w:val="ListLabel 73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1">
    <w:name w:val="ListLabel 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3">
    <w:name w:val="ListLabel 9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4">
    <w:name w:val="ListLabel 9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5">
    <w:name w:val="ListLabel 9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6">
    <w:name w:val="ListLabel 9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7">
    <w:name w:val="ListLabel 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8">
    <w:name w:val="ListLabel 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9">
    <w:name w:val="ListLabel 9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0">
    <w:name w:val="ListLabel 10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1">
    <w:name w:val="ListLabel 1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3">
    <w:name w:val="ListLabel 1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4">
    <w:name w:val="ListLabel 1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5">
    <w:name w:val="ListLabel 1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6">
    <w:name w:val="ListLabel 1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7">
    <w:name w:val="ListLabel 1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8">
    <w:name w:val="ListLabel 1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9">
    <w:name w:val="ListLabel 1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2">
    <w:name w:val="ListLabel 1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3">
    <w:name w:val="ListLabel 1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4">
    <w:name w:val="ListLabel 1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5">
    <w:name w:val="ListLabel 1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6">
    <w:name w:val="ListLabel 1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7">
    <w:name w:val="ListLabel 1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8">
    <w:name w:val="ListLabel 1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9">
    <w:name w:val="ListLabel 11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1">
    <w:name w:val="ListLabel 12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2">
    <w:name w:val="ListLabel 12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3">
    <w:name w:val="ListLabel 12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4">
    <w:name w:val="ListLabel 12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5">
    <w:name w:val="ListLabel 12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6">
    <w:name w:val="ListLabel 12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7">
    <w:name w:val="ListLabel 12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8">
    <w:name w:val="ListLabel 1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0">
    <w:name w:val="ListLabel 1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1">
    <w:name w:val="ListLabel 1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2">
    <w:name w:val="ListLabel 1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3">
    <w:name w:val="ListLabel 1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4">
    <w:name w:val="ListLabel 1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5">
    <w:name w:val="ListLabel 1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ascii="Times New Roman" w:hAnsi="Times New Roman" w:cs="Courier New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rFonts w:ascii="Times New Roman" w:hAnsi="Times New Roman"/>
      <w:color w:val="00000A"/>
      <w:sz w:val="24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a6">
    <w:name w:val="Текст примечания Знак"/>
    <w:basedOn w:val="a0"/>
    <w:uiPriority w:val="99"/>
    <w:semiHidden/>
    <w:qFormat/>
    <w:rPr>
      <w:rFonts w:ascii="Arial" w:hAnsi="Arial" w:cs="Arial Unicode MS"/>
      <w:color w:val="000000"/>
      <w:u w:val="none" w:color="000000"/>
    </w:rPr>
  </w:style>
  <w:style w:type="character" w:styleId="a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8">
    <w:name w:val="Без интервала Знак"/>
    <w:basedOn w:val="a0"/>
    <w:uiPriority w:val="1"/>
    <w:qFormat/>
    <w:rsid w:val="002E18D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Label163">
    <w:name w:val="ListLabel 163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4">
    <w:name w:val="ListLabel 1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5">
    <w:name w:val="ListLabel 1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6">
    <w:name w:val="ListLabel 1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7">
    <w:name w:val="ListLabel 1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8">
    <w:name w:val="ListLabel 16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9">
    <w:name w:val="ListLabel 16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0">
    <w:name w:val="ListLabel 17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1">
    <w:name w:val="ListLabel 17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2">
    <w:name w:val="ListLabel 172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3">
    <w:name w:val="ListLabel 1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4">
    <w:name w:val="ListLabel 1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5">
    <w:name w:val="ListLabel 1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6">
    <w:name w:val="ListLabel 1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7">
    <w:name w:val="ListLabel 1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8">
    <w:name w:val="ListLabel 1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9">
    <w:name w:val="ListLabel 1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0">
    <w:name w:val="ListLabel 18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1">
    <w:name w:val="ListLabel 1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2">
    <w:name w:val="ListLabel 1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3">
    <w:name w:val="ListLabel 18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4">
    <w:name w:val="ListLabel 18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5">
    <w:name w:val="ListLabel 1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6">
    <w:name w:val="ListLabel 18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7">
    <w:name w:val="ListLabel 1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8">
    <w:name w:val="ListLabel 1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9">
    <w:name w:val="ListLabel 1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0">
    <w:name w:val="ListLabel 1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1">
    <w:name w:val="ListLabel 1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2">
    <w:name w:val="ListLabel 19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3">
    <w:name w:val="ListLabel 19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4">
    <w:name w:val="ListLabel 19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5">
    <w:name w:val="ListLabel 19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6">
    <w:name w:val="ListLabel 19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7">
    <w:name w:val="ListLabel 1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8">
    <w:name w:val="ListLabel 1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9">
    <w:name w:val="ListLabel 199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0">
    <w:name w:val="ListLabel 2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1">
    <w:name w:val="ListLabel 2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2">
    <w:name w:val="ListLabel 2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3">
    <w:name w:val="ListLabel 2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4">
    <w:name w:val="ListLabel 2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5">
    <w:name w:val="ListLabel 2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6">
    <w:name w:val="ListLabel 2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7">
    <w:name w:val="ListLabel 2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8">
    <w:name w:val="ListLabel 2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9">
    <w:name w:val="ListLabel 2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0">
    <w:name w:val="ListLabel 2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1">
    <w:name w:val="ListLabel 2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2">
    <w:name w:val="ListLabel 2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3">
    <w:name w:val="ListLabel 2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4">
    <w:name w:val="ListLabel 2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5">
    <w:name w:val="ListLabel 2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6">
    <w:name w:val="ListLabel 2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7">
    <w:name w:val="ListLabel 217"/>
    <w:qFormat/>
    <w:rPr>
      <w:rFonts w:ascii="Times New Roman" w:hAnsi="Times New Roman" w:cs="Symbol"/>
      <w:sz w:val="24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hAnsi="Times New Roman" w:cs="Courier New"/>
      <w:sz w:val="24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Wingdings"/>
      <w:sz w:val="24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Times New Roman" w:hAnsi="Times New Roman" w:cs="Wingdings"/>
      <w:sz w:val="24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color w:val="00000A"/>
      <w:sz w:val="24"/>
    </w:rPr>
  </w:style>
  <w:style w:type="character" w:customStyle="1" w:styleId="ListLabel254">
    <w:name w:val="ListLabel 254"/>
    <w:qFormat/>
    <w:rPr>
      <w:rFonts w:ascii="Times New Roman" w:hAnsi="Times New Roman" w:cs="Symbol"/>
      <w:sz w:val="24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paragraph" w:customStyle="1" w:styleId="Heading">
    <w:name w:val="Heading"/>
    <w:basedOn w:val="a"/>
    <w:next w:val="a9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ascii="Brill" w:hAnsi="Brill" w:cs="DejaVu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c">
    <w:name w:val="List Paragraph"/>
    <w:uiPriority w:val="34"/>
    <w:qFormat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Balloon Text"/>
    <w:basedOn w:val="a"/>
    <w:uiPriority w:val="99"/>
    <w:semiHidden/>
    <w:unhideWhenUsed/>
    <w:qFormat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Текстовый блок"/>
    <w:qFormat/>
    <w:rsid w:val="000638D0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styleId="af">
    <w:name w:val="TOC Heading"/>
    <w:basedOn w:val="1"/>
    <w:uiPriority w:val="39"/>
    <w:semiHidden/>
    <w:unhideWhenUsed/>
    <w:qFormat/>
    <w:rsid w:val="009D1715"/>
  </w:style>
  <w:style w:type="paragraph" w:styleId="11">
    <w:name w:val="toc 1"/>
    <w:basedOn w:val="a"/>
    <w:autoRedefine/>
    <w:uiPriority w:val="39"/>
    <w:unhideWhenUsed/>
    <w:rsid w:val="009D1715"/>
    <w:pPr>
      <w:spacing w:after="100"/>
    </w:pPr>
  </w:style>
  <w:style w:type="paragraph" w:styleId="af0">
    <w:name w:val="header"/>
    <w:basedOn w:val="a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paragraph" w:styleId="af2">
    <w:name w:val="Normal (Web)"/>
    <w:basedOn w:val="a"/>
    <w:uiPriority w:val="99"/>
    <w:semiHidden/>
    <w:unhideWhenUsed/>
    <w:qFormat/>
    <w:rsid w:val="009537BF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21">
    <w:name w:val="toc 2"/>
    <w:basedOn w:val="a"/>
    <w:autoRedefine/>
    <w:uiPriority w:val="39"/>
    <w:unhideWhenUsed/>
    <w:rsid w:val="004F0E31"/>
    <w:pPr>
      <w:spacing w:after="100"/>
      <w:ind w:left="220"/>
    </w:pPr>
  </w:style>
  <w:style w:type="paragraph" w:styleId="af3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customStyle="1" w:styleId="FR1">
    <w:name w:val="FR1"/>
    <w:qFormat/>
    <w:rsid w:val="00435FB2"/>
    <w:pPr>
      <w:widowControl w:val="0"/>
      <w:spacing w:before="480"/>
      <w:ind w:left="1680" w:right="200"/>
      <w:jc w:val="center"/>
    </w:pPr>
    <w:rPr>
      <w:rFonts w:eastAsia="Times New Roman"/>
      <w:b/>
      <w:sz w:val="40"/>
    </w:rPr>
  </w:style>
  <w:style w:type="paragraph" w:styleId="af4">
    <w:name w:val="No Spacing"/>
    <w:uiPriority w:val="1"/>
    <w:qFormat/>
    <w:rsid w:val="002E18D9"/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Revision"/>
    <w:uiPriority w:val="99"/>
    <w:semiHidden/>
    <w:qFormat/>
    <w:rsid w:val="000403D8"/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numbering" w:customStyle="1" w:styleId="ImportedStyle4">
    <w:name w:val="Imported Style 4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6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32342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1">
    <w:name w:val="heading 1"/>
    <w:basedOn w:val="a"/>
    <w:uiPriority w:val="9"/>
    <w:qFormat/>
    <w:rsid w:val="00112649"/>
    <w:pPr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uiPriority w:val="9"/>
    <w:unhideWhenUsed/>
    <w:qFormat/>
    <w:rsid w:val="009537BF"/>
    <w:pPr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basedOn w:val="a0"/>
    <w:uiPriority w:val="99"/>
    <w:unhideWhenUsed/>
    <w:rsid w:val="0072776E"/>
    <w:rPr>
      <w:color w:val="0000FF" w:themeColor="hyperlink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33A7E"/>
    <w:rPr>
      <w:rFonts w:ascii="Tahoma" w:hAnsi="Tahoma" w:cs="Tahoma"/>
      <w:color w:val="000000"/>
      <w:sz w:val="16"/>
      <w:szCs w:val="16"/>
      <w:u w:val="none" w:color="000000"/>
    </w:rPr>
  </w:style>
  <w:style w:type="character" w:customStyle="1" w:styleId="apple-converted-space">
    <w:name w:val="apple-converted-space"/>
    <w:basedOn w:val="a0"/>
    <w:qFormat/>
    <w:rsid w:val="00036663"/>
  </w:style>
  <w:style w:type="character" w:customStyle="1" w:styleId="10">
    <w:name w:val="Заголовок 1 Знак"/>
    <w:basedOn w:val="a0"/>
    <w:uiPriority w:val="9"/>
    <w:qFormat/>
    <w:rsid w:val="001126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none" w:color="000000"/>
    </w:rPr>
  </w:style>
  <w:style w:type="character" w:customStyle="1" w:styleId="a4">
    <w:name w:val="Верхний колонтитул Знак"/>
    <w:basedOn w:val="a0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a5">
    <w:name w:val="Нижний колонтитул Знак"/>
    <w:basedOn w:val="a0"/>
    <w:uiPriority w:val="99"/>
    <w:qFormat/>
    <w:rsid w:val="009D1715"/>
    <w:rPr>
      <w:rFonts w:ascii="Arial" w:hAnsi="Arial" w:cs="Arial Unicode MS"/>
      <w:color w:val="000000"/>
      <w:sz w:val="22"/>
      <w:szCs w:val="22"/>
      <w:u w:val="none" w:color="000000"/>
    </w:rPr>
  </w:style>
  <w:style w:type="character" w:customStyle="1" w:styleId="20">
    <w:name w:val="Заголовок 2 Знак"/>
    <w:basedOn w:val="a0"/>
    <w:uiPriority w:val="9"/>
    <w:qFormat/>
    <w:rsid w:val="009537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u w:val="none" w:color="000000"/>
    </w:rPr>
  </w:style>
  <w:style w:type="character" w:styleId="HTML">
    <w:name w:val="HTML Code"/>
    <w:basedOn w:val="a0"/>
    <w:uiPriority w:val="99"/>
    <w:semiHidden/>
    <w:unhideWhenUsed/>
    <w:qFormat/>
    <w:rsid w:val="00F15C25"/>
    <w:rPr>
      <w:rFonts w:ascii="Courier New" w:eastAsia="Times New Roman" w:hAnsi="Courier New" w:cs="Courier New"/>
      <w:sz w:val="20"/>
      <w:szCs w:val="20"/>
    </w:rPr>
  </w:style>
  <w:style w:type="character" w:customStyle="1" w:styleId="ListLabel1">
    <w:name w:val="ListLabel 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">
    <w:name w:val="ListLabel 2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">
    <w:name w:val="ListLabel 2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2">
    <w:name w:val="ListLabel 2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3">
    <w:name w:val="ListLabel 2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4">
    <w:name w:val="ListLabel 2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5">
    <w:name w:val="ListLabel 2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6">
    <w:name w:val="ListLabel 2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7">
    <w:name w:val="ListLabel 2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9">
    <w:name w:val="ListLabel 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0">
    <w:name w:val="ListLabel 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1">
    <w:name w:val="ListLabel 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2">
    <w:name w:val="ListLabel 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3">
    <w:name w:val="ListLabel 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4">
    <w:name w:val="ListLabel 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5">
    <w:name w:val="ListLabel 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6">
    <w:name w:val="ListLabel 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7">
    <w:name w:val="ListLabel 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8">
    <w:name w:val="ListLabel 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39">
    <w:name w:val="ListLabel 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0">
    <w:name w:val="ListLabel 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1">
    <w:name w:val="ListLabel 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2">
    <w:name w:val="ListLabel 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3">
    <w:name w:val="ListLabel 4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4">
    <w:name w:val="ListLabel 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5">
    <w:name w:val="ListLabel 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7">
    <w:name w:val="ListLabel 4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8">
    <w:name w:val="ListLabel 4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49">
    <w:name w:val="ListLabel 4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0">
    <w:name w:val="ListLabel 5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1">
    <w:name w:val="ListLabel 5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2">
    <w:name w:val="ListLabel 5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3">
    <w:name w:val="ListLabel 5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4">
    <w:name w:val="ListLabel 5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6">
    <w:name w:val="ListLabel 5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7">
    <w:name w:val="ListLabel 5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8">
    <w:name w:val="ListLabel 5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59">
    <w:name w:val="ListLabel 5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0">
    <w:name w:val="ListLabel 6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1">
    <w:name w:val="ListLabel 6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2">
    <w:name w:val="ListLabel 6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3">
    <w:name w:val="ListLabel 6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5">
    <w:name w:val="ListLabel 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6">
    <w:name w:val="ListLabel 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7">
    <w:name w:val="ListLabel 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8">
    <w:name w:val="ListLabel 6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69">
    <w:name w:val="ListLabel 6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0">
    <w:name w:val="ListLabel 7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1">
    <w:name w:val="ListLabel 7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2">
    <w:name w:val="ListLabel 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3">
    <w:name w:val="ListLabel 73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6">
    <w:name w:val="ListLabel 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79">
    <w:name w:val="ListLabel 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0">
    <w:name w:val="ListLabel 8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1">
    <w:name w:val="ListLabel 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2">
    <w:name w:val="ListLabel 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4">
    <w:name w:val="ListLabel 8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5">
    <w:name w:val="ListLabel 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6">
    <w:name w:val="ListLabel 8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7">
    <w:name w:val="ListLabel 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8">
    <w:name w:val="ListLabel 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89">
    <w:name w:val="ListLabel 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0">
    <w:name w:val="ListLabel 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1">
    <w:name w:val="ListLabel 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3">
    <w:name w:val="ListLabel 9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4">
    <w:name w:val="ListLabel 9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5">
    <w:name w:val="ListLabel 9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6">
    <w:name w:val="ListLabel 9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7">
    <w:name w:val="ListLabel 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8">
    <w:name w:val="ListLabel 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99">
    <w:name w:val="ListLabel 9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0">
    <w:name w:val="ListLabel 100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01">
    <w:name w:val="ListLabel 1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2">
    <w:name w:val="ListLabel 1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3">
    <w:name w:val="ListLabel 1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4">
    <w:name w:val="ListLabel 1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5">
    <w:name w:val="ListLabel 1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6">
    <w:name w:val="ListLabel 1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7">
    <w:name w:val="ListLabel 1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8">
    <w:name w:val="ListLabel 1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09">
    <w:name w:val="ListLabel 1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1">
    <w:name w:val="ListLabel 1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2">
    <w:name w:val="ListLabel 1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3">
    <w:name w:val="ListLabel 1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4">
    <w:name w:val="ListLabel 1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5">
    <w:name w:val="ListLabel 1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6">
    <w:name w:val="ListLabel 1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7">
    <w:name w:val="ListLabel 1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18">
    <w:name w:val="ListLabel 1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19">
    <w:name w:val="ListLabel 11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0">
    <w:name w:val="ListLabel 12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1">
    <w:name w:val="ListLabel 12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2">
    <w:name w:val="ListLabel 12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3">
    <w:name w:val="ListLabel 12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4">
    <w:name w:val="ListLabel 12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5">
    <w:name w:val="ListLabel 12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6">
    <w:name w:val="ListLabel 12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7">
    <w:name w:val="ListLabel 12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8">
    <w:name w:val="ListLabel 1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29">
    <w:name w:val="ListLabel 1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0">
    <w:name w:val="ListLabel 1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1">
    <w:name w:val="ListLabel 1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2">
    <w:name w:val="ListLabel 1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3">
    <w:name w:val="ListLabel 1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4">
    <w:name w:val="ListLabel 1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5">
    <w:name w:val="ListLabel 1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36">
    <w:name w:val="ListLabel 136"/>
    <w:qFormat/>
    <w:rPr>
      <w:rFonts w:cs="Courier New"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ascii="Times New Roman" w:hAnsi="Times New Roman" w:cs="Courier New"/>
      <w:sz w:val="24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Courier New"/>
    </w:rPr>
  </w:style>
  <w:style w:type="character" w:customStyle="1" w:styleId="ListLabel143">
    <w:name w:val="ListLabel 143"/>
    <w:qFormat/>
    <w:rPr>
      <w:sz w:val="24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Courier New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Courier New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sz w:val="20"/>
    </w:rPr>
  </w:style>
  <w:style w:type="character" w:customStyle="1" w:styleId="ListLabel151">
    <w:name w:val="ListLabel 151"/>
    <w:qFormat/>
    <w:rPr>
      <w:sz w:val="20"/>
    </w:rPr>
  </w:style>
  <w:style w:type="character" w:customStyle="1" w:styleId="ListLabel152">
    <w:name w:val="ListLabel 152"/>
    <w:qFormat/>
    <w:rPr>
      <w:sz w:val="20"/>
    </w:rPr>
  </w:style>
  <w:style w:type="character" w:customStyle="1" w:styleId="ListLabel153">
    <w:name w:val="ListLabel 153"/>
    <w:qFormat/>
    <w:rPr>
      <w:sz w:val="20"/>
    </w:rPr>
  </w:style>
  <w:style w:type="character" w:customStyle="1" w:styleId="ListLabel154">
    <w:name w:val="ListLabel 154"/>
    <w:qFormat/>
    <w:rPr>
      <w:sz w:val="20"/>
    </w:rPr>
  </w:style>
  <w:style w:type="character" w:customStyle="1" w:styleId="ListLabel155">
    <w:name w:val="ListLabel 155"/>
    <w:qFormat/>
    <w:rPr>
      <w:sz w:val="20"/>
    </w:rPr>
  </w:style>
  <w:style w:type="character" w:customStyle="1" w:styleId="ListLabel156">
    <w:name w:val="ListLabel 156"/>
    <w:qFormat/>
    <w:rPr>
      <w:sz w:val="20"/>
    </w:rPr>
  </w:style>
  <w:style w:type="character" w:customStyle="1" w:styleId="ListLabel157">
    <w:name w:val="ListLabel 157"/>
    <w:qFormat/>
    <w:rPr>
      <w:sz w:val="20"/>
    </w:rPr>
  </w:style>
  <w:style w:type="character" w:customStyle="1" w:styleId="ListLabel158">
    <w:name w:val="ListLabel 158"/>
    <w:qFormat/>
    <w:rPr>
      <w:sz w:val="20"/>
    </w:rPr>
  </w:style>
  <w:style w:type="character" w:customStyle="1" w:styleId="ListLabel159">
    <w:name w:val="ListLabel 159"/>
    <w:qFormat/>
    <w:rPr>
      <w:rFonts w:ascii="Times New Roman" w:hAnsi="Times New Roman"/>
      <w:color w:val="00000A"/>
      <w:sz w:val="24"/>
    </w:rPr>
  </w:style>
  <w:style w:type="character" w:customStyle="1" w:styleId="ListLabel160">
    <w:name w:val="ListLabel 160"/>
    <w:qFormat/>
    <w:rPr>
      <w:rFonts w:cs="Courier New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IndexLink">
    <w:name w:val="Index Link"/>
    <w:qFormat/>
  </w:style>
  <w:style w:type="character" w:customStyle="1" w:styleId="a6">
    <w:name w:val="Текст примечания Знак"/>
    <w:basedOn w:val="a0"/>
    <w:uiPriority w:val="99"/>
    <w:semiHidden/>
    <w:qFormat/>
    <w:rPr>
      <w:rFonts w:ascii="Arial" w:hAnsi="Arial" w:cs="Arial Unicode MS"/>
      <w:color w:val="000000"/>
      <w:u w:val="none" w:color="000000"/>
    </w:rPr>
  </w:style>
  <w:style w:type="character" w:styleId="a7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a8">
    <w:name w:val="Без интервала Знак"/>
    <w:basedOn w:val="a0"/>
    <w:uiPriority w:val="1"/>
    <w:qFormat/>
    <w:rsid w:val="002E18D9"/>
    <w:rPr>
      <w:rFonts w:asciiTheme="minorHAnsi" w:eastAsiaTheme="minorEastAsia" w:hAnsiTheme="minorHAnsi" w:cstheme="minorBidi"/>
      <w:sz w:val="22"/>
      <w:szCs w:val="22"/>
    </w:rPr>
  </w:style>
  <w:style w:type="character" w:customStyle="1" w:styleId="ListLabel163">
    <w:name w:val="ListLabel 163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64">
    <w:name w:val="ListLabel 1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5">
    <w:name w:val="ListLabel 1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6">
    <w:name w:val="ListLabel 1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7">
    <w:name w:val="ListLabel 1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8">
    <w:name w:val="ListLabel 16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69">
    <w:name w:val="ListLabel 16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0">
    <w:name w:val="ListLabel 17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1">
    <w:name w:val="ListLabel 17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2">
    <w:name w:val="ListLabel 172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73">
    <w:name w:val="ListLabel 1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4">
    <w:name w:val="ListLabel 1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5">
    <w:name w:val="ListLabel 1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6">
    <w:name w:val="ListLabel 1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7">
    <w:name w:val="ListLabel 1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8">
    <w:name w:val="ListLabel 1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79">
    <w:name w:val="ListLabel 1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0">
    <w:name w:val="ListLabel 18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1">
    <w:name w:val="ListLabel 1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82">
    <w:name w:val="ListLabel 1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3">
    <w:name w:val="ListLabel 18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4">
    <w:name w:val="ListLabel 18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5">
    <w:name w:val="ListLabel 1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6">
    <w:name w:val="ListLabel 18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7">
    <w:name w:val="ListLabel 1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8">
    <w:name w:val="ListLabel 1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89">
    <w:name w:val="ListLabel 1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0">
    <w:name w:val="ListLabel 1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191">
    <w:name w:val="ListLabel 1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2">
    <w:name w:val="ListLabel 19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3">
    <w:name w:val="ListLabel 19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4">
    <w:name w:val="ListLabel 19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5">
    <w:name w:val="ListLabel 19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6">
    <w:name w:val="ListLabel 19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7">
    <w:name w:val="ListLabel 1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8">
    <w:name w:val="ListLabel 1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199">
    <w:name w:val="ListLabel 199"/>
    <w:qFormat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0">
    <w:name w:val="ListLabel 2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1">
    <w:name w:val="ListLabel 2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2">
    <w:name w:val="ListLabel 2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3">
    <w:name w:val="ListLabel 2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4">
    <w:name w:val="ListLabel 2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5">
    <w:name w:val="ListLabel 2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6">
    <w:name w:val="ListLabel 2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7">
    <w:name w:val="ListLabel 2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08">
    <w:name w:val="ListLabel 2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4"/>
      <w:vertAlign w:val="baseline"/>
    </w:rPr>
  </w:style>
  <w:style w:type="character" w:customStyle="1" w:styleId="ListLabel209">
    <w:name w:val="ListLabel 2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0">
    <w:name w:val="ListLabel 2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1">
    <w:name w:val="ListLabel 2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2">
    <w:name w:val="ListLabel 2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3">
    <w:name w:val="ListLabel 2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4">
    <w:name w:val="ListLabel 2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5">
    <w:name w:val="ListLabel 2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6">
    <w:name w:val="ListLabel 2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position w:val="0"/>
      <w:sz w:val="22"/>
      <w:vertAlign w:val="baseline"/>
    </w:rPr>
  </w:style>
  <w:style w:type="character" w:customStyle="1" w:styleId="ListLabel217">
    <w:name w:val="ListLabel 217"/>
    <w:qFormat/>
    <w:rPr>
      <w:rFonts w:ascii="Times New Roman" w:hAnsi="Times New Roman" w:cs="Symbol"/>
      <w:sz w:val="24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hAnsi="Times New Roman" w:cs="Courier New"/>
      <w:sz w:val="24"/>
    </w:rPr>
  </w:style>
  <w:style w:type="character" w:customStyle="1" w:styleId="ListLabel227">
    <w:name w:val="ListLabel 227"/>
    <w:qFormat/>
    <w:rPr>
      <w:rFonts w:cs="Courier New"/>
    </w:rPr>
  </w:style>
  <w:style w:type="character" w:customStyle="1" w:styleId="ListLabel228">
    <w:name w:val="ListLabel 228"/>
    <w:qFormat/>
    <w:rPr>
      <w:rFonts w:cs="Wingdings"/>
    </w:rPr>
  </w:style>
  <w:style w:type="character" w:customStyle="1" w:styleId="ListLabel229">
    <w:name w:val="ListLabel 229"/>
    <w:qFormat/>
    <w:rPr>
      <w:rFonts w:cs="Symbol"/>
    </w:rPr>
  </w:style>
  <w:style w:type="character" w:customStyle="1" w:styleId="ListLabel230">
    <w:name w:val="ListLabel 230"/>
    <w:qFormat/>
    <w:rPr>
      <w:rFonts w:cs="Courier New"/>
    </w:rPr>
  </w:style>
  <w:style w:type="character" w:customStyle="1" w:styleId="ListLabel231">
    <w:name w:val="ListLabel 231"/>
    <w:qFormat/>
    <w:rPr>
      <w:rFonts w:cs="Wingdings"/>
    </w:rPr>
  </w:style>
  <w:style w:type="character" w:customStyle="1" w:styleId="ListLabel232">
    <w:name w:val="ListLabel 232"/>
    <w:qFormat/>
    <w:rPr>
      <w:rFonts w:cs="Symbol"/>
    </w:rPr>
  </w:style>
  <w:style w:type="character" w:customStyle="1" w:styleId="ListLabel233">
    <w:name w:val="ListLabel 233"/>
    <w:qFormat/>
    <w:rPr>
      <w:rFonts w:cs="Courier New"/>
    </w:rPr>
  </w:style>
  <w:style w:type="character" w:customStyle="1" w:styleId="ListLabel234">
    <w:name w:val="ListLabel 234"/>
    <w:qFormat/>
    <w:rPr>
      <w:rFonts w:cs="Wingdings"/>
    </w:rPr>
  </w:style>
  <w:style w:type="character" w:customStyle="1" w:styleId="ListLabel235">
    <w:name w:val="ListLabel 235"/>
    <w:qFormat/>
    <w:rPr>
      <w:rFonts w:ascii="Times New Roman" w:hAnsi="Times New Roman" w:cs="Wingdings"/>
      <w:sz w:val="24"/>
    </w:rPr>
  </w:style>
  <w:style w:type="character" w:customStyle="1" w:styleId="ListLabel236">
    <w:name w:val="ListLabel 236"/>
    <w:qFormat/>
    <w:rPr>
      <w:rFonts w:cs="Courier New"/>
    </w:rPr>
  </w:style>
  <w:style w:type="character" w:customStyle="1" w:styleId="ListLabel237">
    <w:name w:val="ListLabel 237"/>
    <w:qFormat/>
    <w:rPr>
      <w:rFonts w:cs="Wingdings"/>
    </w:rPr>
  </w:style>
  <w:style w:type="character" w:customStyle="1" w:styleId="ListLabel238">
    <w:name w:val="ListLabel 238"/>
    <w:qFormat/>
    <w:rPr>
      <w:rFonts w:cs="Symbol"/>
    </w:rPr>
  </w:style>
  <w:style w:type="character" w:customStyle="1" w:styleId="ListLabel239">
    <w:name w:val="ListLabel 239"/>
    <w:qFormat/>
    <w:rPr>
      <w:rFonts w:cs="Courier New"/>
    </w:rPr>
  </w:style>
  <w:style w:type="character" w:customStyle="1" w:styleId="ListLabel240">
    <w:name w:val="ListLabel 240"/>
    <w:qFormat/>
    <w:rPr>
      <w:rFonts w:cs="Wingdings"/>
    </w:rPr>
  </w:style>
  <w:style w:type="character" w:customStyle="1" w:styleId="ListLabel241">
    <w:name w:val="ListLabel 241"/>
    <w:qFormat/>
    <w:rPr>
      <w:rFonts w:cs="Symbol"/>
    </w:rPr>
  </w:style>
  <w:style w:type="character" w:customStyle="1" w:styleId="ListLabel242">
    <w:name w:val="ListLabel 242"/>
    <w:qFormat/>
    <w:rPr>
      <w:rFonts w:cs="Courier New"/>
    </w:rPr>
  </w:style>
  <w:style w:type="character" w:customStyle="1" w:styleId="ListLabel243">
    <w:name w:val="ListLabel 243"/>
    <w:qFormat/>
    <w:rPr>
      <w:rFonts w:cs="Wingdings"/>
    </w:rPr>
  </w:style>
  <w:style w:type="character" w:customStyle="1" w:styleId="ListLabel244">
    <w:name w:val="ListLabel 244"/>
    <w:qFormat/>
    <w:rPr>
      <w:rFonts w:ascii="Times New Roman" w:hAnsi="Times New Roman" w:cs="Wingdings"/>
      <w:sz w:val="24"/>
    </w:rPr>
  </w:style>
  <w:style w:type="character" w:customStyle="1" w:styleId="ListLabel245">
    <w:name w:val="ListLabel 245"/>
    <w:qFormat/>
    <w:rPr>
      <w:rFonts w:cs="Courier New"/>
    </w:rPr>
  </w:style>
  <w:style w:type="character" w:customStyle="1" w:styleId="ListLabel246">
    <w:name w:val="ListLabel 246"/>
    <w:qFormat/>
    <w:rPr>
      <w:rFonts w:cs="Wingdings"/>
    </w:rPr>
  </w:style>
  <w:style w:type="character" w:customStyle="1" w:styleId="ListLabel247">
    <w:name w:val="ListLabel 247"/>
    <w:qFormat/>
    <w:rPr>
      <w:rFonts w:cs="Symbol"/>
    </w:rPr>
  </w:style>
  <w:style w:type="character" w:customStyle="1" w:styleId="ListLabel248">
    <w:name w:val="ListLabel 248"/>
    <w:qFormat/>
    <w:rPr>
      <w:rFonts w:cs="Courier New"/>
    </w:rPr>
  </w:style>
  <w:style w:type="character" w:customStyle="1" w:styleId="ListLabel249">
    <w:name w:val="ListLabel 249"/>
    <w:qFormat/>
    <w:rPr>
      <w:rFonts w:cs="Wingdings"/>
    </w:rPr>
  </w:style>
  <w:style w:type="character" w:customStyle="1" w:styleId="ListLabel250">
    <w:name w:val="ListLabel 250"/>
    <w:qFormat/>
    <w:rPr>
      <w:rFonts w:cs="Symbol"/>
    </w:rPr>
  </w:style>
  <w:style w:type="character" w:customStyle="1" w:styleId="ListLabel251">
    <w:name w:val="ListLabel 251"/>
    <w:qFormat/>
    <w:rPr>
      <w:rFonts w:cs="Courier New"/>
    </w:rPr>
  </w:style>
  <w:style w:type="character" w:customStyle="1" w:styleId="ListLabel252">
    <w:name w:val="ListLabel 252"/>
    <w:qFormat/>
    <w:rPr>
      <w:rFonts w:cs="Wingdings"/>
    </w:rPr>
  </w:style>
  <w:style w:type="character" w:customStyle="1" w:styleId="ListLabel253">
    <w:name w:val="ListLabel 253"/>
    <w:qFormat/>
    <w:rPr>
      <w:color w:val="00000A"/>
      <w:sz w:val="24"/>
    </w:rPr>
  </w:style>
  <w:style w:type="character" w:customStyle="1" w:styleId="ListLabel254">
    <w:name w:val="ListLabel 254"/>
    <w:qFormat/>
    <w:rPr>
      <w:rFonts w:ascii="Times New Roman" w:hAnsi="Times New Roman" w:cs="Symbol"/>
      <w:sz w:val="24"/>
    </w:rPr>
  </w:style>
  <w:style w:type="character" w:customStyle="1" w:styleId="ListLabel255">
    <w:name w:val="ListLabel 255"/>
    <w:qFormat/>
    <w:rPr>
      <w:rFonts w:cs="Courier New"/>
    </w:rPr>
  </w:style>
  <w:style w:type="character" w:customStyle="1" w:styleId="ListLabel256">
    <w:name w:val="ListLabel 256"/>
    <w:qFormat/>
    <w:rPr>
      <w:rFonts w:cs="Wingdings"/>
    </w:rPr>
  </w:style>
  <w:style w:type="character" w:customStyle="1" w:styleId="ListLabel257">
    <w:name w:val="ListLabel 257"/>
    <w:qFormat/>
    <w:rPr>
      <w:rFonts w:cs="Symbol"/>
    </w:rPr>
  </w:style>
  <w:style w:type="character" w:customStyle="1" w:styleId="ListLabel258">
    <w:name w:val="ListLabel 258"/>
    <w:qFormat/>
    <w:rPr>
      <w:rFonts w:cs="Courier New"/>
    </w:rPr>
  </w:style>
  <w:style w:type="character" w:customStyle="1" w:styleId="ListLabel259">
    <w:name w:val="ListLabel 259"/>
    <w:qFormat/>
    <w:rPr>
      <w:rFonts w:cs="Wingdings"/>
    </w:rPr>
  </w:style>
  <w:style w:type="character" w:customStyle="1" w:styleId="ListLabel260">
    <w:name w:val="ListLabel 260"/>
    <w:qFormat/>
    <w:rPr>
      <w:rFonts w:cs="Symbol"/>
    </w:rPr>
  </w:style>
  <w:style w:type="character" w:customStyle="1" w:styleId="ListLabel261">
    <w:name w:val="ListLabel 261"/>
    <w:qFormat/>
    <w:rPr>
      <w:rFonts w:cs="Courier New"/>
    </w:rPr>
  </w:style>
  <w:style w:type="character" w:customStyle="1" w:styleId="ListLabel262">
    <w:name w:val="ListLabel 262"/>
    <w:qFormat/>
    <w:rPr>
      <w:rFonts w:cs="Wingdings"/>
    </w:rPr>
  </w:style>
  <w:style w:type="paragraph" w:customStyle="1" w:styleId="Heading">
    <w:name w:val="Heading"/>
    <w:basedOn w:val="a"/>
    <w:next w:val="a9"/>
    <w:qFormat/>
    <w:pPr>
      <w:spacing w:before="240" w:after="120"/>
    </w:pPr>
    <w:rPr>
      <w:rFonts w:ascii="Brill" w:eastAsia="Droid Sans Fallback" w:hAnsi="Brill" w:cs="DejaVu 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ascii="Brill" w:hAnsi="Brill" w:cs="DejaVu 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ascii="Brill" w:hAnsi="Brill" w:cs="DejaVu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Brill" w:hAnsi="Brill" w:cs="DejaVu Sans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ac">
    <w:name w:val="List Paragraph"/>
    <w:uiPriority w:val="34"/>
    <w:qFormat/>
    <w:pPr>
      <w:keepNext/>
      <w:spacing w:line="276" w:lineRule="auto"/>
      <w:ind w:left="720"/>
    </w:pPr>
    <w:rPr>
      <w:rFonts w:ascii="Arial" w:hAnsi="Arial" w:cs="Arial Unicode MS"/>
      <w:color w:val="000000"/>
      <w:sz w:val="22"/>
      <w:szCs w:val="22"/>
      <w:u w:color="000000"/>
    </w:rPr>
  </w:style>
  <w:style w:type="paragraph" w:styleId="ad">
    <w:name w:val="Balloon Text"/>
    <w:basedOn w:val="a"/>
    <w:uiPriority w:val="99"/>
    <w:semiHidden/>
    <w:unhideWhenUsed/>
    <w:qFormat/>
    <w:rsid w:val="00933A7E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ae">
    <w:name w:val="Текстовый блок"/>
    <w:qFormat/>
    <w:rsid w:val="000638D0"/>
    <w:pPr>
      <w:keepNext/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</w:rPr>
  </w:style>
  <w:style w:type="paragraph" w:styleId="af">
    <w:name w:val="TOC Heading"/>
    <w:basedOn w:val="1"/>
    <w:uiPriority w:val="39"/>
    <w:semiHidden/>
    <w:unhideWhenUsed/>
    <w:qFormat/>
    <w:rsid w:val="009D1715"/>
  </w:style>
  <w:style w:type="paragraph" w:styleId="11">
    <w:name w:val="toc 1"/>
    <w:basedOn w:val="a"/>
    <w:autoRedefine/>
    <w:uiPriority w:val="39"/>
    <w:unhideWhenUsed/>
    <w:rsid w:val="009D1715"/>
    <w:pPr>
      <w:spacing w:after="100"/>
    </w:pPr>
  </w:style>
  <w:style w:type="paragraph" w:styleId="af0">
    <w:name w:val="header"/>
    <w:basedOn w:val="a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paragraph" w:styleId="af1">
    <w:name w:val="footer"/>
    <w:basedOn w:val="a"/>
    <w:uiPriority w:val="99"/>
    <w:unhideWhenUsed/>
    <w:rsid w:val="009D1715"/>
    <w:pPr>
      <w:tabs>
        <w:tab w:val="center" w:pos="4677"/>
        <w:tab w:val="right" w:pos="9355"/>
      </w:tabs>
      <w:spacing w:line="240" w:lineRule="auto"/>
    </w:pPr>
  </w:style>
  <w:style w:type="paragraph" w:styleId="af2">
    <w:name w:val="Normal (Web)"/>
    <w:basedOn w:val="a"/>
    <w:uiPriority w:val="99"/>
    <w:semiHidden/>
    <w:unhideWhenUsed/>
    <w:qFormat/>
    <w:rsid w:val="009537BF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21">
    <w:name w:val="toc 2"/>
    <w:basedOn w:val="a"/>
    <w:autoRedefine/>
    <w:uiPriority w:val="39"/>
    <w:unhideWhenUsed/>
    <w:rsid w:val="004F0E31"/>
    <w:pPr>
      <w:spacing w:after="100"/>
      <w:ind w:left="220"/>
    </w:pPr>
  </w:style>
  <w:style w:type="paragraph" w:styleId="af3">
    <w:name w:val="annotation text"/>
    <w:basedOn w:val="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customStyle="1" w:styleId="FR1">
    <w:name w:val="FR1"/>
    <w:qFormat/>
    <w:rsid w:val="00435FB2"/>
    <w:pPr>
      <w:widowControl w:val="0"/>
      <w:spacing w:before="480"/>
      <w:ind w:left="1680" w:right="200"/>
      <w:jc w:val="center"/>
    </w:pPr>
    <w:rPr>
      <w:rFonts w:eastAsia="Times New Roman"/>
      <w:b/>
      <w:sz w:val="40"/>
    </w:rPr>
  </w:style>
  <w:style w:type="paragraph" w:styleId="af4">
    <w:name w:val="No Spacing"/>
    <w:uiPriority w:val="1"/>
    <w:qFormat/>
    <w:rsid w:val="002E18D9"/>
    <w:rPr>
      <w:rFonts w:asciiTheme="minorHAnsi" w:eastAsiaTheme="minorEastAsia" w:hAnsiTheme="minorHAnsi" w:cstheme="minorBidi"/>
      <w:sz w:val="22"/>
      <w:szCs w:val="22"/>
    </w:rPr>
  </w:style>
  <w:style w:type="paragraph" w:styleId="af5">
    <w:name w:val="Revision"/>
    <w:uiPriority w:val="99"/>
    <w:semiHidden/>
    <w:qFormat/>
    <w:rsid w:val="000403D8"/>
    <w:rPr>
      <w:rFonts w:ascii="Arial" w:hAnsi="Arial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qFormat/>
  </w:style>
  <w:style w:type="numbering" w:customStyle="1" w:styleId="ImportedStyle2">
    <w:name w:val="Imported Style 2"/>
    <w:qFormat/>
  </w:style>
  <w:style w:type="numbering" w:customStyle="1" w:styleId="ImportedStyle3">
    <w:name w:val="Imported Style 3"/>
    <w:qFormat/>
  </w:style>
  <w:style w:type="numbering" w:customStyle="1" w:styleId="ImportedStyle4">
    <w:name w:val="Imported Style 4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6">
    <w:name w:val="Table Grid"/>
    <w:basedOn w:val="a1"/>
    <w:uiPriority w:val="59"/>
    <w:rsid w:val="006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Hyperlink"/>
    <w:basedOn w:val="a0"/>
    <w:uiPriority w:val="99"/>
    <w:unhideWhenUsed/>
    <w:rsid w:val="0032342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t.ethz.ch/pipermail/r-help/2008-May/161481.html" TargetMode="External"/><Relationship Id="rId18" Type="http://schemas.openxmlformats.org/officeDocument/2006/relationships/hyperlink" Target="https://youtu.be/qVNeQ11V9_s" TargetMode="External"/><Relationship Id="rId26" Type="http://schemas.openxmlformats.org/officeDocument/2006/relationships/hyperlink" Target="https://youtu.be/-weRyF4NguE" TargetMode="External"/><Relationship Id="rId39" Type="http://schemas.openxmlformats.org/officeDocument/2006/relationships/hyperlink" Target="https://youtu.be/5RTKl-ARLsU" TargetMode="External"/><Relationship Id="rId21" Type="http://schemas.openxmlformats.org/officeDocument/2006/relationships/hyperlink" Target="https://youtu.be/TfQ-SbHvbYk" TargetMode="External"/><Relationship Id="rId34" Type="http://schemas.openxmlformats.org/officeDocument/2006/relationships/hyperlink" Target="https://youtu.be/0TJSJgjhSPo" TargetMode="External"/><Relationship Id="rId42" Type="http://schemas.openxmlformats.org/officeDocument/2006/relationships/hyperlink" Target="https://youtu.be/XtQ6rb3t8uc" TargetMode="External"/><Relationship Id="rId47" Type="http://schemas.openxmlformats.org/officeDocument/2006/relationships/footer" Target="footer2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https://github.com/astafyevai/McGurk-effect/tree/master/data" TargetMode="External"/><Relationship Id="rId29" Type="http://schemas.openxmlformats.org/officeDocument/2006/relationships/hyperlink" Target="https://youtu.be/zrWHjiDDXbc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youtu.be/2uomj05LsKU" TargetMode="External"/><Relationship Id="rId32" Type="http://schemas.openxmlformats.org/officeDocument/2006/relationships/hyperlink" Target="https://youtu.be/JLa2kYc2yVo" TargetMode="External"/><Relationship Id="rId37" Type="http://schemas.openxmlformats.org/officeDocument/2006/relationships/hyperlink" Target="https://youtu.be/JyzBoAze-SI" TargetMode="External"/><Relationship Id="rId40" Type="http://schemas.openxmlformats.org/officeDocument/2006/relationships/hyperlink" Target="https://youtu.be/iFjTZNsfPXA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ran.r-project.org/web/packages/lingtypology/vignettes/lingtypology.html" TargetMode="External"/><Relationship Id="rId23" Type="http://schemas.openxmlformats.org/officeDocument/2006/relationships/hyperlink" Target="https://youtu.be/0MQjM0v7FXI" TargetMode="External"/><Relationship Id="rId28" Type="http://schemas.openxmlformats.org/officeDocument/2006/relationships/hyperlink" Target="https://youtu.be/-FcEsrq6cFk" TargetMode="External"/><Relationship Id="rId36" Type="http://schemas.openxmlformats.org/officeDocument/2006/relationships/hyperlink" Target="https://youtu.be/ZoyZoI5Bd-g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www.fon.hum.uva.nl/praat/manual/FAQ__How_to_cite_Praat.html" TargetMode="External"/><Relationship Id="rId19" Type="http://schemas.openxmlformats.org/officeDocument/2006/relationships/hyperlink" Target="https://youtu.be/lBrjziEc6wc" TargetMode="External"/><Relationship Id="rId31" Type="http://schemas.openxmlformats.org/officeDocument/2006/relationships/hyperlink" Target="https://youtu.be/kcFl73VhPnI" TargetMode="External"/><Relationship Id="rId44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cran.r-project.org/web/packages/ggplot2/citation.html" TargetMode="External"/><Relationship Id="rId22" Type="http://schemas.openxmlformats.org/officeDocument/2006/relationships/hyperlink" Target="https://youtu.be/bNafbMtkjNg" TargetMode="External"/><Relationship Id="rId27" Type="http://schemas.openxmlformats.org/officeDocument/2006/relationships/hyperlink" Target="https://youtu.be/sOk2SnAXki8" TargetMode="External"/><Relationship Id="rId30" Type="http://schemas.openxmlformats.org/officeDocument/2006/relationships/hyperlink" Target="https://youtu.be/IjGK3Vi3exk" TargetMode="External"/><Relationship Id="rId35" Type="http://schemas.openxmlformats.org/officeDocument/2006/relationships/hyperlink" Target="https://youtu.be/WTkxTrkzQM8" TargetMode="External"/><Relationship Id="rId43" Type="http://schemas.openxmlformats.org/officeDocument/2006/relationships/hyperlink" Target="https://youtu.be/aHdzMBiXNes" TargetMode="External"/><Relationship Id="rId48" Type="http://schemas.openxmlformats.org/officeDocument/2006/relationships/fontTable" Target="fontTable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hyperlink" Target="https://youtu.be/JxdfiNZ7UOw" TargetMode="External"/><Relationship Id="rId25" Type="http://schemas.openxmlformats.org/officeDocument/2006/relationships/hyperlink" Target="https://youtu.be/gLiOCR0e1_g" TargetMode="External"/><Relationship Id="rId33" Type="http://schemas.openxmlformats.org/officeDocument/2006/relationships/hyperlink" Target="https://youtu.be/dr79gX6j5E0" TargetMode="External"/><Relationship Id="rId38" Type="http://schemas.openxmlformats.org/officeDocument/2006/relationships/hyperlink" Target="https://youtu.be/OM4FQRq_Wos" TargetMode="External"/><Relationship Id="rId46" Type="http://schemas.openxmlformats.org/officeDocument/2006/relationships/header" Target="header2.xml"/><Relationship Id="rId20" Type="http://schemas.openxmlformats.org/officeDocument/2006/relationships/hyperlink" Target="https://youtu.be/L9U_gHdzBkE" TargetMode="External"/><Relationship Id="rId41" Type="http://schemas.openxmlformats.org/officeDocument/2006/relationships/hyperlink" Target="https://youtu.be/4C8ac9cZdj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D2D69-4AA1-43EF-82FE-C43F4B19A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32</Pages>
  <Words>6684</Words>
  <Characters>39041</Characters>
  <Application>Microsoft Office Word</Application>
  <DocSecurity>0</DocSecurity>
  <Lines>1148</Lines>
  <Paragraphs>846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irina</cp:lastModifiedBy>
  <cp:revision>102</cp:revision>
  <dcterms:created xsi:type="dcterms:W3CDTF">2017-02-13T18:00:00Z</dcterms:created>
  <dcterms:modified xsi:type="dcterms:W3CDTF">2017-05-24T08:22:00Z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